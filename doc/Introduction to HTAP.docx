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F4536" w14:textId="77777777" w:rsidR="00BD444B" w:rsidRDefault="006C1B3D" w:rsidP="006C1B3D">
      <w:pPr>
        <w:pStyle w:val="Title"/>
      </w:pPr>
      <w:r>
        <w:t>Introduction to HTAP</w:t>
      </w:r>
    </w:p>
    <w:p w14:paraId="7C5F28F7" w14:textId="71FF5D7F" w:rsidR="006C1B3D" w:rsidRPr="006C1B3D" w:rsidRDefault="006C1B3D" w:rsidP="006C1B3D">
      <w:pPr>
        <w:pStyle w:val="Subtitle"/>
      </w:pPr>
      <w:r>
        <w:t>Batch run and optimization capabilities for HOT2000 V11.3</w:t>
      </w:r>
      <w:r w:rsidR="003815EF">
        <w:t xml:space="preserve"> – Version of Jan 15, 2018.</w:t>
      </w:r>
    </w:p>
    <w:p w14:paraId="69B391C6" w14:textId="77777777" w:rsidR="006C1B3D" w:rsidRDefault="006C1B3D" w:rsidP="006C1B3D">
      <w:pPr>
        <w:pStyle w:val="Heading1"/>
      </w:pPr>
      <w:r>
        <w:t>Required software</w:t>
      </w:r>
    </w:p>
    <w:p w14:paraId="28EC577C" w14:textId="77777777" w:rsidR="006C1B3D" w:rsidRDefault="006C1B3D" w:rsidP="00493265">
      <w:r>
        <w:t>HTAP depends on the following third-party components</w:t>
      </w:r>
      <w:r w:rsidR="00013376">
        <w:t>.</w:t>
      </w:r>
    </w:p>
    <w:p w14:paraId="258588FA" w14:textId="77777777"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8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14:paraId="0EE4A4CF" w14:textId="66C262AF" w:rsidR="006C1B3D" w:rsidRPr="000D17DB" w:rsidRDefault="000D17DB" w:rsidP="000D17DB">
      <w:pPr>
        <w:pStyle w:val="ListParagraph"/>
        <w:numPr>
          <w:ilvl w:val="0"/>
          <w:numId w:val="1"/>
        </w:numPr>
        <w:rPr>
          <w:lang w:val="fr-CA"/>
        </w:rPr>
      </w:pPr>
      <w:r w:rsidRPr="000D17DB">
        <w:rPr>
          <w:lang w:val="fr-CA"/>
        </w:rPr>
        <w:t xml:space="preserve">Git: </w:t>
      </w:r>
      <w:hyperlink r:id="rId9" w:history="1">
        <w:r w:rsidR="00845871" w:rsidRPr="00D0153E">
          <w:rPr>
            <w:rStyle w:val="Hyperlink"/>
            <w:lang w:val="fr-CA"/>
          </w:rPr>
          <w:t>https://git-scm.com/downloads</w:t>
        </w:r>
      </w:hyperlink>
      <w:r w:rsidR="00845871">
        <w:rPr>
          <w:lang w:val="fr-CA"/>
        </w:rPr>
        <w:t xml:space="preserve"> </w:t>
      </w:r>
      <w:r>
        <w:rPr>
          <w:lang w:val="fr-CA"/>
        </w:rPr>
        <w:t xml:space="preserve"> </w:t>
      </w:r>
    </w:p>
    <w:p w14:paraId="4FF1B18A" w14:textId="17AC1E49" w:rsidR="006C1B3D" w:rsidRDefault="00E36413" w:rsidP="006C1B3D">
      <w:r w:rsidRPr="00743640">
        <w:rPr>
          <w:rPrChange w:id="0" w:author="Ferguson, Alex" w:date="2018-02-16T13:04:00Z">
            <w:rPr>
              <w:lang w:val="fr-CA"/>
            </w:rPr>
          </w:rPrChange>
        </w:rPr>
        <w:br/>
      </w:r>
      <w:r w:rsidR="006C1B3D">
        <w:t xml:space="preserve">In addition to these, you may find the following tools useful: </w:t>
      </w:r>
    </w:p>
    <w:p w14:paraId="0634D92C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14:paraId="347C1EE3" w14:textId="77777777"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</w:t>
      </w:r>
      <w:proofErr w:type="spellStart"/>
      <w:r>
        <w:t>Matlab</w:t>
      </w:r>
      <w:proofErr w:type="spellEnd"/>
      <w:r>
        <w:t xml:space="preserve">, tableau or excel. </w:t>
      </w:r>
    </w:p>
    <w:p w14:paraId="18B9C342" w14:textId="77777777"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14:paraId="298477D2" w14:textId="77777777" w:rsidR="006C1B3D" w:rsidRDefault="00E87E0A" w:rsidP="006C1B3D">
      <w:r>
        <w:t>HTAP consists of two parts:</w:t>
      </w:r>
    </w:p>
    <w:p w14:paraId="59F579A5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14:paraId="39489E49" w14:textId="77777777"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14:paraId="31ED2D36" w14:textId="542A3BAB"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0" w:history="1">
        <w:r w:rsidR="00845871" w:rsidRPr="00D0153E">
          <w:rPr>
            <w:rStyle w:val="Hyperlink"/>
          </w:rPr>
          <w:t>https://drive.google.com/drive/folders/1DY1Oae9-d9U8U-jxvRBB54EUM8Df8y-u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14:paraId="72EC5086" w14:textId="77777777"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14:paraId="6EDA11B3" w14:textId="13002C0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 v11.3b90 Setup.exe</w:t>
      </w:r>
      <w:r>
        <w:t xml:space="preserve"> (</w:t>
      </w:r>
      <w:r w:rsidR="00E87E0A">
        <w:t>if you don't already have it</w:t>
      </w:r>
      <w:r>
        <w:t>)</w:t>
      </w:r>
    </w:p>
    <w:p w14:paraId="3EE5E4F5" w14:textId="64A1244B" w:rsidR="00E87E0A" w:rsidRDefault="00845871" w:rsidP="00845871">
      <w:pPr>
        <w:pStyle w:val="ListParagraph"/>
        <w:numPr>
          <w:ilvl w:val="0"/>
          <w:numId w:val="7"/>
        </w:numPr>
      </w:pPr>
      <w:r w:rsidRPr="00845871">
        <w:t>HOT2000-CLI v11.3b90 Setup.exe</w:t>
      </w:r>
      <w:r>
        <w:t xml:space="preserve"> </w:t>
      </w:r>
      <w:r w:rsidR="00185FA9">
        <w:t xml:space="preserve">- </w:t>
      </w:r>
      <w:r w:rsidR="00185FA9" w:rsidRPr="00845871">
        <w:rPr>
          <w:b/>
        </w:rPr>
        <w:t>When prompted, set t</w:t>
      </w:r>
      <w:r w:rsidR="00E87E0A" w:rsidRPr="00845871">
        <w:rPr>
          <w:b/>
        </w:rPr>
        <w:t>h</w:t>
      </w:r>
      <w:r w:rsidR="00185FA9" w:rsidRPr="00845871">
        <w:rPr>
          <w:b/>
        </w:rPr>
        <w:t>e</w:t>
      </w:r>
      <w:r w:rsidR="00E87E0A" w:rsidRPr="00845871">
        <w:rPr>
          <w:b/>
        </w:rPr>
        <w:t xml:space="preserve"> destination location to C:\H2K-CLI-Min (as below)</w:t>
      </w:r>
      <w:r w:rsidR="00E87E0A" w:rsidRPr="00845871">
        <w:rPr>
          <w:b/>
        </w:rPr>
        <w:br/>
      </w:r>
      <w:r w:rsidR="00E87E0A">
        <w:br/>
      </w:r>
      <w:r w:rsidR="00E87E0A" w:rsidRPr="00E87E0A">
        <w:rPr>
          <w:noProof/>
          <w:lang w:eastAsia="en-CA"/>
        </w:rPr>
        <w:drawing>
          <wp:inline distT="0" distB="0" distL="0" distR="0" wp14:anchorId="65830896" wp14:editId="6EED4432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5842" w14:textId="77777777"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lastRenderedPageBreak/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14:paraId="0D7F99DF" w14:textId="77777777"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 wp14:anchorId="1F5E2CF9" wp14:editId="7AF01B34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733EB4D5" w14:textId="77777777"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C:\&gt;</w:t>
      </w:r>
    </w:p>
    <w:p w14:paraId="47AC51C1" w14:textId="77777777" w:rsidR="00E87E0A" w:rsidRPr="00493265" w:rsidRDefault="003B676E" w:rsidP="00B32415">
      <w:pPr>
        <w:pStyle w:val="Code"/>
      </w:pPr>
      <w:r w:rsidRPr="00493265">
        <w:t xml:space="preserve">PS C:\&gt;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14:paraId="38C9350D" w14:textId="77777777" w:rsidR="003B676E" w:rsidRPr="003B676E" w:rsidRDefault="003B676E" w:rsidP="00B32415">
      <w:pPr>
        <w:pStyle w:val="Code"/>
      </w:pPr>
      <w:r w:rsidRPr="003B676E">
        <w:t>Cloning into 'HTAP'...</w:t>
      </w:r>
    </w:p>
    <w:p w14:paraId="1A0508B2" w14:textId="77777777" w:rsidR="003B676E" w:rsidRPr="003B676E" w:rsidRDefault="003B676E" w:rsidP="00B32415">
      <w:pPr>
        <w:pStyle w:val="Code"/>
      </w:pPr>
      <w:r w:rsidRPr="003B676E">
        <w:t>remote: Counting objects: 996, done.</w:t>
      </w:r>
    </w:p>
    <w:p w14:paraId="4E2B4764" w14:textId="77777777" w:rsidR="003B676E" w:rsidRPr="003B676E" w:rsidRDefault="003B676E" w:rsidP="00B32415">
      <w:pPr>
        <w:pStyle w:val="Code"/>
      </w:pPr>
      <w:r w:rsidRPr="003B676E">
        <w:t>remote: Total 996 (delta 0), reused 0 (delta 0), pack-reused 996</w:t>
      </w:r>
    </w:p>
    <w:p w14:paraId="6D5EA00A" w14:textId="77777777" w:rsidR="003B676E" w:rsidRPr="003B676E" w:rsidRDefault="003B676E" w:rsidP="00B32415">
      <w:pPr>
        <w:pStyle w:val="Code"/>
      </w:pPr>
      <w:r w:rsidRPr="003B676E">
        <w:t>Receiving objects: 100% (996/996), 12.02 MiB | 2.46 MiB/s, done.</w:t>
      </w:r>
    </w:p>
    <w:p w14:paraId="622EA23B" w14:textId="77777777" w:rsidR="003B676E" w:rsidRPr="003B676E" w:rsidRDefault="003B676E" w:rsidP="00B32415">
      <w:pPr>
        <w:pStyle w:val="Code"/>
      </w:pPr>
      <w:r w:rsidRPr="003B676E">
        <w:t>Resolving deltas: 100% (590/590), done.</w:t>
      </w:r>
    </w:p>
    <w:p w14:paraId="3212A25A" w14:textId="77777777" w:rsidR="003B676E" w:rsidRPr="003B676E" w:rsidRDefault="003B676E" w:rsidP="00B32415">
      <w:pPr>
        <w:pStyle w:val="Code"/>
      </w:pPr>
      <w:r w:rsidRPr="003B676E">
        <w:t>PS C:\&gt;</w:t>
      </w:r>
    </w:p>
    <w:p w14:paraId="0FEB2646" w14:textId="08F21A87"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14:paraId="4B27FB29" w14:textId="77777777" w:rsidR="003B676E" w:rsidRPr="00493265" w:rsidRDefault="003B676E" w:rsidP="003B676E">
      <w:pPr>
        <w:pStyle w:val="ListParagraph"/>
        <w:rPr>
          <w:rStyle w:val="CodeSnip"/>
        </w:rPr>
      </w:pPr>
    </w:p>
    <w:p w14:paraId="57DB226B" w14:textId="77777777"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14:paraId="0CC44A80" w14:textId="0F0BFDEF" w:rsidR="00493265" w:rsidRPr="00493265" w:rsidRDefault="00493265" w:rsidP="00B32415">
      <w:pPr>
        <w:pStyle w:val="Code"/>
      </w:pPr>
      <w:r w:rsidRPr="00493265">
        <w:t xml:space="preserve">PS C:\&gt; </w:t>
      </w:r>
      <w:r w:rsidR="00BC745B">
        <w:rPr>
          <w:rStyle w:val="CodeSnipRED"/>
        </w:rPr>
        <w:t>cd .\</w:t>
      </w:r>
      <w:r w:rsidRPr="00B32415">
        <w:rPr>
          <w:rStyle w:val="CodeSnipRED"/>
        </w:rPr>
        <w:t>HTAP\Archetypes</w:t>
      </w:r>
    </w:p>
    <w:p w14:paraId="616ACBFE" w14:textId="01D08A36" w:rsidR="00493265" w:rsidRPr="00493265" w:rsidRDefault="00493265" w:rsidP="00B32415">
      <w:pPr>
        <w:pStyle w:val="Code"/>
      </w:pPr>
      <w:r w:rsidRPr="00493265">
        <w:t>PS C:\</w:t>
      </w:r>
      <w:r w:rsidR="00BC745B">
        <w:t>HTAP</w:t>
      </w:r>
      <w:r w:rsidRPr="00493265">
        <w:t xml:space="preserve">\Archetypes&gt; </w:t>
      </w:r>
      <w:r w:rsidRPr="00B32415">
        <w:rPr>
          <w:rStyle w:val="CodeSnipRED"/>
        </w:rPr>
        <w:t>ruby .\CopyToH2K.rb</w:t>
      </w:r>
    </w:p>
    <w:p w14:paraId="5920B1A7" w14:textId="77777777" w:rsidR="00B32415" w:rsidRDefault="00B32415" w:rsidP="00B32415">
      <w:pPr>
        <w:pStyle w:val="Code"/>
      </w:pPr>
    </w:p>
    <w:p w14:paraId="564C4076" w14:textId="77777777"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14:paraId="4651E52E" w14:textId="77777777"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14:paraId="4ED1E848" w14:textId="77777777"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14:paraId="65C8F270" w14:textId="77777777"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14:paraId="69099C2F" w14:textId="77777777"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14:paraId="30B9ADB0" w14:textId="77777777"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14:paraId="5E490104" w14:textId="77777777"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14:paraId="31B8EC9E" w14:textId="77777777"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14:paraId="1E5A2E09" w14:textId="77777777"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14:paraId="04A4D16F" w14:textId="77777777"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14:paraId="420351B6" w14:textId="77777777"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14:paraId="14628A69" w14:textId="77777777"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14:paraId="2364A913" w14:textId="77777777"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14:paraId="67B709F4" w14:textId="77777777"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14:paraId="7405BD7D" w14:textId="77777777"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14:paraId="1B435B2D" w14:textId="77777777"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14:paraId="020D7D15" w14:textId="77777777"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14:paraId="5A8436CA" w14:textId="77777777" w:rsidR="00493265" w:rsidRPr="00493265" w:rsidRDefault="00493265" w:rsidP="00B32415">
      <w:pPr>
        <w:pStyle w:val="Code"/>
      </w:pPr>
      <w:r w:rsidRPr="00493265">
        <w:t>&gt;&gt; Copying ./codeLib.cod to C:\H2K-CLI-Min\StdLibs\... done.</w:t>
      </w:r>
    </w:p>
    <w:p w14:paraId="1D36CB03" w14:textId="77777777"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14:paraId="5A170496" w14:textId="57490E4B" w:rsidR="00B32415" w:rsidRPr="00493265" w:rsidRDefault="00BC745B" w:rsidP="00B32415">
      <w:pPr>
        <w:pStyle w:val="Code"/>
      </w:pPr>
      <w:r>
        <w:t>PS C:\</w:t>
      </w:r>
      <w:r w:rsidR="00B32415" w:rsidRPr="00493265">
        <w:t>HTAP\Archetypes&gt;</w:t>
      </w:r>
    </w:p>
    <w:p w14:paraId="4017C7CF" w14:textId="11F6FA91"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>
        <w:rPr>
          <w:rStyle w:val="CodeSnip"/>
        </w:rPr>
        <w:t xml:space="preserve">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BC745B">
        <w:rPr>
          <w:rStyle w:val="CodeSnip"/>
        </w:rPr>
        <w:t>HTAP</w:t>
      </w:r>
      <w:r w:rsidR="001E37B8">
        <w:rPr>
          <w:rStyle w:val="CodeSnip"/>
        </w:rPr>
        <w:t xml:space="preserve">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14:paraId="6B591774" w14:textId="77777777" w:rsidR="00493265" w:rsidRDefault="00493265" w:rsidP="00B32415">
      <w:pPr>
        <w:pStyle w:val="ListParagraph"/>
      </w:pPr>
    </w:p>
    <w:p w14:paraId="53E5B360" w14:textId="77777777" w:rsidR="00395AF8" w:rsidRDefault="00395AF8" w:rsidP="00395AF8">
      <w:pPr>
        <w:pStyle w:val="Heading1"/>
      </w:pPr>
      <w:r>
        <w:t xml:space="preserve">Verifying the installation </w:t>
      </w:r>
    </w:p>
    <w:p w14:paraId="2E1F5BFE" w14:textId="77777777" w:rsidR="00B15FEA" w:rsidRDefault="00B15FEA" w:rsidP="00B15FEA">
      <w:r w:rsidRPr="00B15FEA">
        <w:rPr>
          <w:b/>
        </w:rPr>
        <w:t>1) Test HOT2000 and</w:t>
      </w:r>
      <w:r>
        <w:rPr>
          <w:b/>
        </w:rPr>
        <w:t xml:space="preserve"> the</w:t>
      </w:r>
      <w:r w:rsidRPr="00B15FEA">
        <w:rPr>
          <w:b/>
        </w:rPr>
        <w:t xml:space="preserve"> substiture-h2k.rb</w:t>
      </w:r>
      <w:r w:rsidRPr="00B15FEA">
        <w:t xml:space="preserve"> script</w:t>
      </w:r>
      <w:r>
        <w:t xml:space="preserve"> by running the following command from the </w:t>
      </w:r>
      <w:r w:rsidRPr="00B15FEA">
        <w:rPr>
          <w:rStyle w:val="CodeSnip"/>
        </w:rPr>
        <w:t>C:\HTAP</w:t>
      </w:r>
      <w:r>
        <w:t xml:space="preserve"> directory – abridged output appears below. </w:t>
      </w:r>
    </w:p>
    <w:p w14:paraId="0418EB41" w14:textId="77777777" w:rsidR="00B15FEA" w:rsidRDefault="00B15FEA" w:rsidP="00B15FEA">
      <w:pPr>
        <w:pStyle w:val="Code"/>
      </w:pPr>
      <w:r>
        <w:t xml:space="preserve">PS C:\HTAP&gt; </w:t>
      </w:r>
      <w:r w:rsidRPr="00995198">
        <w:rPr>
          <w:b/>
          <w:color w:val="FF0000"/>
        </w:rPr>
        <w:t>.\substitute-h2k.rb -vv -o .\HOT2000.options -c .\HOT2000.choices -b C:\H2K-CLI-Min\User\KelownaHouse.h2k</w:t>
      </w:r>
    </w:p>
    <w:p w14:paraId="4B05D722" w14:textId="77777777" w:rsidR="00B15FEA" w:rsidRDefault="00B15FEA" w:rsidP="00B15FEA">
      <w:pPr>
        <w:pStyle w:val="Code"/>
      </w:pPr>
    </w:p>
    <w:p w14:paraId="3A1B07DF" w14:textId="77777777" w:rsidR="00B15FEA" w:rsidRDefault="00B15FEA" w:rsidP="00B15FEA">
      <w:pPr>
        <w:pStyle w:val="Code"/>
      </w:pPr>
      <w:r>
        <w:t xml:space="preserve"> &gt; substitute-h2k.rb</w:t>
      </w:r>
    </w:p>
    <w:p w14:paraId="3A09CBA8" w14:textId="77777777" w:rsidR="00B15FEA" w:rsidRDefault="00B15FEA" w:rsidP="00B15FEA">
      <w:pPr>
        <w:pStyle w:val="Code"/>
      </w:pPr>
      <w:r>
        <w:t xml:space="preserve">         path: C:\HTAP</w:t>
      </w:r>
    </w:p>
    <w:p w14:paraId="24D6B71D" w14:textId="77777777" w:rsidR="00B15FEA" w:rsidRDefault="00B15FEA" w:rsidP="00B15FEA">
      <w:pPr>
        <w:pStyle w:val="Code"/>
      </w:pPr>
      <w:r>
        <w:t xml:space="preserve">         ChoiceFile: .\HOT2000.choices</w:t>
      </w:r>
    </w:p>
    <w:p w14:paraId="5C3B8729" w14:textId="77777777" w:rsidR="00B15FEA" w:rsidRDefault="00B15FEA" w:rsidP="00B15FEA">
      <w:pPr>
        <w:pStyle w:val="Code"/>
      </w:pPr>
      <w:r>
        <w:t xml:space="preserve">         OptionFile: .\HOT2000.options</w:t>
      </w:r>
    </w:p>
    <w:p w14:paraId="72BD0F80" w14:textId="77777777" w:rsidR="00B15FEA" w:rsidRDefault="00B15FEA" w:rsidP="00B15FEA">
      <w:pPr>
        <w:pStyle w:val="Code"/>
      </w:pPr>
      <w:r>
        <w:t xml:space="preserve">         Base model: C:\H2K-CLI-Min\User\KelownaHouse.h2k</w:t>
      </w:r>
    </w:p>
    <w:p w14:paraId="5A089902" w14:textId="77777777" w:rsidR="00B15FEA" w:rsidRDefault="00B15FEA" w:rsidP="00B15FEA">
      <w:pPr>
        <w:pStyle w:val="Code"/>
      </w:pPr>
      <w:r>
        <w:t xml:space="preserve">         HOT2000 source folder: C:\H2K-CLI-Min</w:t>
      </w:r>
    </w:p>
    <w:p w14:paraId="16E2D724" w14:textId="77777777" w:rsidR="00B15FEA" w:rsidRDefault="00B15FEA" w:rsidP="00B15FEA">
      <w:pPr>
        <w:pStyle w:val="Code"/>
      </w:pPr>
      <w:r>
        <w:t xml:space="preserve">         HOT2000 run folder: C:\HTAP\H2K</w:t>
      </w:r>
    </w:p>
    <w:p w14:paraId="17644BC2" w14:textId="77777777" w:rsidR="00B15FEA" w:rsidRDefault="00B15FEA" w:rsidP="00B15FEA">
      <w:pPr>
        <w:pStyle w:val="Code"/>
      </w:pPr>
    </w:p>
    <w:p w14:paraId="7DBB167B" w14:textId="77777777" w:rsidR="00B15FEA" w:rsidRDefault="00B15FEA" w:rsidP="00B15FEA">
      <w:pPr>
        <w:pStyle w:val="Code"/>
      </w:pPr>
    </w:p>
    <w:p w14:paraId="0D5A780E" w14:textId="77777777" w:rsidR="00B15FEA" w:rsidRDefault="00B15FEA" w:rsidP="00B15FEA">
      <w:pPr>
        <w:pStyle w:val="Code"/>
      </w:pPr>
      <w:r>
        <w:t xml:space="preserve"> Reading available options (.\HOT2000.options)...  done.</w:t>
      </w:r>
    </w:p>
    <w:p w14:paraId="62BC5EDE" w14:textId="77777777" w:rsidR="00B15FEA" w:rsidRDefault="00B15FEA" w:rsidP="00B15FEA">
      <w:pPr>
        <w:pStyle w:val="Code"/>
      </w:pPr>
    </w:p>
    <w:p w14:paraId="6F9043CF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C866240" w14:textId="77777777" w:rsidR="00B15FEA" w:rsidRDefault="00B15FEA" w:rsidP="00B15FEA">
      <w:pPr>
        <w:pStyle w:val="Code"/>
      </w:pPr>
      <w:r>
        <w:t xml:space="preserve">                   ^</w:t>
      </w:r>
    </w:p>
    <w:p w14:paraId="1A73E314" w14:textId="77777777" w:rsidR="00B15FEA" w:rsidRDefault="00B15FEA" w:rsidP="00B15FEA">
      <w:pPr>
        <w:pStyle w:val="Code"/>
      </w:pPr>
      <w:r>
        <w:t xml:space="preserve">                   |</w:t>
      </w:r>
    </w:p>
    <w:p w14:paraId="6ADB4816" w14:textId="77777777" w:rsidR="00B15FEA" w:rsidRDefault="00B15FEA" w:rsidP="00B15FEA">
      <w:pPr>
        <w:pStyle w:val="Code"/>
      </w:pPr>
      <w:r>
        <w:t xml:space="preserve">                   </w:t>
      </w:r>
    </w:p>
    <w:p w14:paraId="79695B51" w14:textId="77777777" w:rsidR="00B15FEA" w:rsidRDefault="00B15FEA" w:rsidP="00B15FEA">
      <w:pPr>
        <w:pStyle w:val="Code"/>
      </w:pPr>
      <w:r>
        <w:t xml:space="preserve">        A lot of output appears here</w:t>
      </w:r>
    </w:p>
    <w:p w14:paraId="59E11ED9" w14:textId="77777777" w:rsidR="00B15FEA" w:rsidRDefault="00B15FEA" w:rsidP="00B15FEA">
      <w:pPr>
        <w:pStyle w:val="Code"/>
      </w:pPr>
      <w:r>
        <w:t xml:space="preserve">                    </w:t>
      </w:r>
    </w:p>
    <w:p w14:paraId="2C693E61" w14:textId="77777777" w:rsidR="00B15FEA" w:rsidRDefault="00B15FEA" w:rsidP="00B15FEA">
      <w:pPr>
        <w:pStyle w:val="Code"/>
      </w:pPr>
      <w:r>
        <w:t xml:space="preserve">                   |</w:t>
      </w:r>
    </w:p>
    <w:p w14:paraId="5C8AD705" w14:textId="77777777" w:rsidR="00B15FEA" w:rsidRDefault="00B15FEA" w:rsidP="00B15FEA">
      <w:pPr>
        <w:pStyle w:val="Code"/>
      </w:pPr>
      <w:r>
        <w:t xml:space="preserve">                   V</w:t>
      </w:r>
    </w:p>
    <w:p w14:paraId="5567B51B" w14:textId="77777777" w:rsidR="00B15FEA" w:rsidRDefault="00B15FEA" w:rsidP="00B15FEA">
      <w:pPr>
        <w:pStyle w:val="Code"/>
      </w:pPr>
      <w:r>
        <w:t xml:space="preserve">   -----------------------------------------</w:t>
      </w:r>
    </w:p>
    <w:p w14:paraId="069BA1EE" w14:textId="77777777" w:rsidR="00B15FEA" w:rsidRDefault="00B15FEA" w:rsidP="00B15FEA">
      <w:pPr>
        <w:pStyle w:val="Code"/>
      </w:pPr>
    </w:p>
    <w:p w14:paraId="1B9FE820" w14:textId="77777777" w:rsidR="00B15FEA" w:rsidRDefault="00B15FEA" w:rsidP="00B15FEA">
      <w:pPr>
        <w:pStyle w:val="Code"/>
      </w:pPr>
      <w:r>
        <w:t>----------------------- SIMULATION RESULTS ---------------------------------</w:t>
      </w:r>
    </w:p>
    <w:p w14:paraId="6098E419" w14:textId="77777777" w:rsidR="00B15FEA" w:rsidRDefault="00B15FEA" w:rsidP="00B15FEA">
      <w:pPr>
        <w:pStyle w:val="Code"/>
      </w:pPr>
    </w:p>
    <w:p w14:paraId="64737011" w14:textId="77777777" w:rsidR="00B15FEA" w:rsidRDefault="00B15FEA" w:rsidP="00B15FEA">
      <w:pPr>
        <w:pStyle w:val="Code"/>
      </w:pPr>
      <w:r>
        <w:t xml:space="preserve"> Peak Heating Load (W): 20793.0</w:t>
      </w:r>
    </w:p>
    <w:p w14:paraId="3B9F25FA" w14:textId="77777777" w:rsidR="00B15FEA" w:rsidRDefault="00B15FEA" w:rsidP="00B15FEA">
      <w:pPr>
        <w:pStyle w:val="Code"/>
      </w:pPr>
      <w:r>
        <w:t xml:space="preserve"> Peak Cooling Load (W): 19403.6</w:t>
      </w:r>
    </w:p>
    <w:p w14:paraId="6380AD94" w14:textId="77777777" w:rsidR="00B15FEA" w:rsidRDefault="00B15FEA" w:rsidP="00B15FEA">
      <w:pPr>
        <w:pStyle w:val="Code"/>
      </w:pPr>
    </w:p>
    <w:p w14:paraId="5A8FE4B9" w14:textId="77777777" w:rsidR="00B15FEA" w:rsidRDefault="00B15FEA" w:rsidP="00B15FEA">
      <w:pPr>
        <w:pStyle w:val="Code"/>
      </w:pPr>
      <w:r>
        <w:t xml:space="preserve"> Energy Consumption:</w:t>
      </w:r>
    </w:p>
    <w:p w14:paraId="5D4684DE" w14:textId="77777777" w:rsidR="00B15FEA" w:rsidRDefault="00B15FEA" w:rsidP="00B15FEA">
      <w:pPr>
        <w:pStyle w:val="Code"/>
      </w:pPr>
    </w:p>
    <w:p w14:paraId="7564158E" w14:textId="77777777" w:rsidR="00B15FEA" w:rsidRDefault="00B15FEA" w:rsidP="00B15FEA">
      <w:pPr>
        <w:pStyle w:val="Code"/>
      </w:pPr>
      <w:r>
        <w:t xml:space="preserve">  55.1 ( Space Heating, GJ )</w:t>
      </w:r>
    </w:p>
    <w:p w14:paraId="1B9BF1C8" w14:textId="77777777" w:rsidR="00B15FEA" w:rsidRDefault="00B15FEA" w:rsidP="00B15FEA">
      <w:pPr>
        <w:pStyle w:val="Code"/>
      </w:pPr>
      <w:r>
        <w:t xml:space="preserve">  5.8 ( Hot Water, GJ )</w:t>
      </w:r>
    </w:p>
    <w:p w14:paraId="48974F9C" w14:textId="77777777" w:rsidR="00B15FEA" w:rsidRDefault="00B15FEA" w:rsidP="00B15FEA">
      <w:pPr>
        <w:pStyle w:val="Code"/>
      </w:pPr>
      <w:r>
        <w:t xml:space="preserve">  1.4 ( Ventilator Electrical, GJ )</w:t>
      </w:r>
    </w:p>
    <w:p w14:paraId="6FD5F839" w14:textId="77777777" w:rsidR="00B15FEA" w:rsidRDefault="00B15FEA" w:rsidP="00B15FEA">
      <w:pPr>
        <w:pStyle w:val="Code"/>
      </w:pPr>
      <w:r>
        <w:t xml:space="preserve">  3.9 ( Space Cooling, GJ )</w:t>
      </w:r>
    </w:p>
    <w:p w14:paraId="7EA099C4" w14:textId="77777777" w:rsidR="00B15FEA" w:rsidRDefault="00B15FEA" w:rsidP="00B15FEA">
      <w:pPr>
        <w:pStyle w:val="Code"/>
      </w:pPr>
      <w:r>
        <w:t xml:space="preserve">  24.3 ( Appliances + Lights + Plugs + outdoor, GJ )</w:t>
      </w:r>
    </w:p>
    <w:p w14:paraId="7237E62B" w14:textId="77777777" w:rsidR="00B15FEA" w:rsidRDefault="00B15FEA" w:rsidP="00B15FEA">
      <w:pPr>
        <w:pStyle w:val="Code"/>
      </w:pPr>
      <w:r>
        <w:t xml:space="preserve"> --------------------------------------------------------</w:t>
      </w:r>
    </w:p>
    <w:p w14:paraId="6585E419" w14:textId="77777777" w:rsidR="00B15FEA" w:rsidRDefault="00B15FEA" w:rsidP="00B15FEA">
      <w:pPr>
        <w:pStyle w:val="Code"/>
      </w:pPr>
      <w:r>
        <w:t xml:space="preserve">  90.5 ( H2K Gross energy use GJ )</w:t>
      </w:r>
    </w:p>
    <w:p w14:paraId="5C8C8340" w14:textId="77777777" w:rsidR="00B15FEA" w:rsidRDefault="00B15FEA" w:rsidP="00B15FEA">
      <w:pPr>
        <w:pStyle w:val="Code"/>
      </w:pPr>
    </w:p>
    <w:p w14:paraId="159404DF" w14:textId="77777777" w:rsidR="00B15FEA" w:rsidRDefault="00B15FEA" w:rsidP="00B15FEA">
      <w:pPr>
        <w:pStyle w:val="Code"/>
      </w:pPr>
      <w:r>
        <w:t xml:space="preserve"> Total processing time: 3.75 seconds (H2K run: 1.57 seconds)</w:t>
      </w:r>
    </w:p>
    <w:p w14:paraId="6A8B9196" w14:textId="77777777" w:rsidR="00B15FEA" w:rsidRDefault="00B15FEA" w:rsidP="00B15FEA">
      <w:pPr>
        <w:pStyle w:val="Code"/>
      </w:pPr>
    </w:p>
    <w:p w14:paraId="075D18A3" w14:textId="77777777" w:rsidR="00B15FEA" w:rsidRPr="00B15FEA" w:rsidRDefault="00B15FEA" w:rsidP="00B15FEA">
      <w:pPr>
        <w:pStyle w:val="Code"/>
      </w:pPr>
      <w:r>
        <w:t>PS C:\HTAP&gt;</w:t>
      </w:r>
    </w:p>
    <w:p w14:paraId="1986E355" w14:textId="77777777" w:rsidR="00B15FEA" w:rsidRDefault="00B15FEA" w:rsidP="00B15FEA"/>
    <w:p w14:paraId="03187067" w14:textId="77777777" w:rsidR="00B15FEA" w:rsidRDefault="00995198" w:rsidP="00995198">
      <w:pPr>
        <w:pStyle w:val="Heading1"/>
      </w:pPr>
      <w:r>
        <w:t>Application — running a HOT2000 single simulation</w:t>
      </w:r>
    </w:p>
    <w:p w14:paraId="5B9CD477" w14:textId="3AA30ADC" w:rsidR="00995198" w:rsidRDefault="00995198" w:rsidP="00995198">
      <w:r>
        <w:t>HTAP provides a means to run HOT2000 from the command line using the substitu</w:t>
      </w:r>
      <w:ins w:id="1" w:author="Ryan McCuaig" w:date="2018-11-27T10:51:00Z">
        <w:r w:rsidR="001B4593">
          <w:t>t</w:t>
        </w:r>
      </w:ins>
      <w:del w:id="2" w:author="Ryan McCuaig" w:date="2018-11-27T10:51:00Z">
        <w:r w:rsidDel="001B4593">
          <w:delText>r</w:delText>
        </w:r>
      </w:del>
      <w:r>
        <w:t>e-h2k.rb script.  The syntax is:</w:t>
      </w:r>
    </w:p>
    <w:p w14:paraId="694AFA61" w14:textId="1B25F4F0" w:rsidR="00995198" w:rsidRPr="00995198" w:rsidRDefault="00995198" w:rsidP="00995198">
      <w:pPr>
        <w:pStyle w:val="Code"/>
      </w:pPr>
      <w:r>
        <w:t xml:space="preserve">PS C:\HTAP&gt; </w:t>
      </w:r>
      <w:r w:rsidRPr="00995198">
        <w:rPr>
          <w:rStyle w:val="CodeSnipRED"/>
        </w:rPr>
        <w:t xml:space="preserve">.\substitute-h2k.rb [-v] –o OPTIONS-FILE </w:t>
      </w:r>
      <w:r>
        <w:rPr>
          <w:rStyle w:val="CodeSnipRED"/>
        </w:rPr>
        <w:br/>
        <w:t xml:space="preserve">                                     </w:t>
      </w:r>
      <w:r w:rsidRPr="00995198">
        <w:rPr>
          <w:rStyle w:val="CodeSnipRED"/>
        </w:rPr>
        <w:t xml:space="preserve">–c CHOICE-FILE </w:t>
      </w:r>
      <w:r>
        <w:rPr>
          <w:rStyle w:val="CodeSnipRED"/>
        </w:rPr>
        <w:br/>
      </w:r>
    </w:p>
    <w:p w14:paraId="7C744EA0" w14:textId="77777777" w:rsidR="00723B8B" w:rsidRPr="00723B8B" w:rsidRDefault="00723B8B" w:rsidP="00723B8B">
      <w:pPr>
        <w:pStyle w:val="ListParagraph"/>
        <w:numPr>
          <w:ilvl w:val="0"/>
          <w:numId w:val="12"/>
        </w:numPr>
      </w:pPr>
      <w:r>
        <w:lastRenderedPageBreak/>
        <w:t xml:space="preserve">The </w:t>
      </w:r>
      <w:r w:rsidRPr="00995198">
        <w:rPr>
          <w:rStyle w:val="CodeSnipRED"/>
        </w:rPr>
        <w:t>substitute-h2k.rb</w:t>
      </w:r>
      <w:r w:rsidRPr="00723B8B">
        <w:t xml:space="preserve"> script is </w:t>
      </w:r>
      <w:r>
        <w:t xml:space="preserve">the pre- and post-processor that automates HOT2000. It can manipulate HOT2000 input files, start HOT2000 simulations, and parse HOT2000 outputs. </w:t>
      </w:r>
    </w:p>
    <w:p w14:paraId="14F945D7" w14:textId="77777777" w:rsidR="00B15FEA" w:rsidRDefault="00723B8B" w:rsidP="00BD444B">
      <w:pPr>
        <w:pStyle w:val="ListParagraph"/>
        <w:numPr>
          <w:ilvl w:val="0"/>
          <w:numId w:val="12"/>
        </w:numPr>
      </w:pPr>
      <w:r>
        <w:t>T</w:t>
      </w:r>
      <w:r w:rsidR="00995198">
        <w:t xml:space="preserve">he </w:t>
      </w:r>
      <w:r w:rsidR="00995198" w:rsidRPr="00995198">
        <w:rPr>
          <w:rStyle w:val="CodeSnipRED"/>
        </w:rPr>
        <w:t>OPTIONS-FILE</w:t>
      </w:r>
      <w:r w:rsidR="00995198">
        <w:t xml:space="preserve"> defines all of the </w:t>
      </w:r>
      <w:r w:rsidR="002E17FB">
        <w:t>attributes</w:t>
      </w:r>
      <w:r w:rsidR="00995198">
        <w:t xml:space="preserve"> within</w:t>
      </w:r>
      <w:r w:rsidR="002E17FB">
        <w:t xml:space="preserve"> a</w:t>
      </w:r>
      <w:r w:rsidR="00995198">
        <w:t xml:space="preserve"> HOT2000</w:t>
      </w:r>
      <w:r w:rsidR="002E17FB">
        <w:t xml:space="preserve"> model</w:t>
      </w:r>
      <w:r w:rsidR="00995198">
        <w:t xml:space="preserve"> that can be manipulated via HTAP, and the valid values that they can be set to. </w:t>
      </w:r>
      <w:r>
        <w:t xml:space="preserve">It also contains cost data for upgrade specifications. </w:t>
      </w:r>
    </w:p>
    <w:p w14:paraId="39F90A5E" w14:textId="77777777" w:rsidR="00723B8B" w:rsidRDefault="00723B8B" w:rsidP="00723B8B">
      <w:pPr>
        <w:pStyle w:val="ListParagraph"/>
        <w:numPr>
          <w:ilvl w:val="0"/>
          <w:numId w:val="12"/>
        </w:numPr>
      </w:pPr>
      <w:r>
        <w:t xml:space="preserve">The </w:t>
      </w:r>
      <w:r w:rsidRPr="00995198">
        <w:rPr>
          <w:rStyle w:val="CodeSnipRED"/>
        </w:rPr>
        <w:t>CHOICE-FILE</w:t>
      </w:r>
      <w:r>
        <w:rPr>
          <w:rStyle w:val="CodeSnipRED"/>
        </w:rPr>
        <w:t xml:space="preserve"> </w:t>
      </w:r>
      <w:r>
        <w:t>defines the values that each HOT2000 parameter should be set to in the current simulation.</w:t>
      </w:r>
    </w:p>
    <w:p w14:paraId="070737D3" w14:textId="77777777" w:rsidR="00395AF8" w:rsidRDefault="002E17FB" w:rsidP="002E17FB">
      <w:pPr>
        <w:pStyle w:val="Heading2"/>
      </w:pPr>
      <w:r>
        <w:t xml:space="preserve">The HOT2000.options file </w:t>
      </w:r>
    </w:p>
    <w:p w14:paraId="3AF5433D" w14:textId="074C6A8C" w:rsidR="002E17FB" w:rsidRDefault="002E17FB" w:rsidP="002E17FB">
      <w:r>
        <w:t>Most of HTAP’s data are stored in the .</w:t>
      </w:r>
      <w:bookmarkStart w:id="3" w:name="_GoBack"/>
      <w:bookmarkEnd w:id="3"/>
      <w:r>
        <w:t xml:space="preserve">options file.  The option file contains a list of attributes </w:t>
      </w:r>
      <w:r w:rsidR="00BC745B">
        <w:t>that HTAP can edit within HOT2000 input (</w:t>
      </w:r>
      <w:r w:rsidR="00E21125">
        <w:t>.h2k</w:t>
      </w:r>
      <w:r w:rsidR="00BC745B">
        <w:t>)</w:t>
      </w:r>
      <w:r w:rsidR="00E21125">
        <w:t xml:space="preserve"> file. An excerpt from the </w:t>
      </w:r>
      <w:r w:rsidR="00E21125" w:rsidRPr="00E21125">
        <w:rPr>
          <w:rStyle w:val="CodeSnip"/>
        </w:rPr>
        <w:t>HOT2000.options</w:t>
      </w:r>
      <w:r w:rsidR="00E21125">
        <w:t xml:space="preserve"> file follows:</w:t>
      </w:r>
    </w:p>
    <w:p w14:paraId="6E214DB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0EAFDF38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 xml:space="preserve">! Photovoltaics </w:t>
      </w:r>
    </w:p>
    <w:p w14:paraId="0C132A8F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Use internal HOT2000 PV Generation model</w:t>
      </w:r>
    </w:p>
    <w:p w14:paraId="565460CD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 Choice file used to specify Internal PV OR External PV but not both!</w:t>
      </w:r>
    </w:p>
    <w:p w14:paraId="7E1282CB" w14:textId="77777777" w:rsidR="00E21125" w:rsidRPr="00E21125" w:rsidRDefault="00E21125" w:rsidP="00E21125">
      <w:pPr>
        <w:pStyle w:val="CodeSnipGREEN"/>
        <w:rPr>
          <w:rStyle w:val="CodeSnipGREEN0"/>
        </w:rPr>
      </w:pPr>
      <w:r w:rsidRPr="00E21125">
        <w:rPr>
          <w:rStyle w:val="CodeSnipGREEN0"/>
        </w:rPr>
        <w:t>!-----------------------------------------------------------------------</w:t>
      </w:r>
    </w:p>
    <w:p w14:paraId="27309C49" w14:textId="77777777" w:rsidR="00E21125" w:rsidRDefault="00E21125" w:rsidP="00E21125">
      <w:pPr>
        <w:pStyle w:val="Code"/>
      </w:pPr>
      <w:r>
        <w:t>*attribute:start</w:t>
      </w:r>
    </w:p>
    <w:p w14:paraId="0EE85DC9" w14:textId="77777777" w:rsidR="00E21125" w:rsidRDefault="00E21125" w:rsidP="00E21125">
      <w:pPr>
        <w:pStyle w:val="Code"/>
      </w:pPr>
      <w:r>
        <w:t>*attribute:name  = Opt-H2K-PV</w:t>
      </w:r>
    </w:p>
    <w:p w14:paraId="0362A384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*attribute:tag:1 = Opt-H2K-Area           </w:t>
      </w:r>
      <w:r w:rsidRPr="00E21125">
        <w:rPr>
          <w:rStyle w:val="CodeSnipGREEN0"/>
        </w:rPr>
        <w:t>! m2</w:t>
      </w:r>
    </w:p>
    <w:p w14:paraId="7A27BAF8" w14:textId="77777777" w:rsidR="00E21125" w:rsidRDefault="00E21125" w:rsidP="00E21125">
      <w:pPr>
        <w:pStyle w:val="Code"/>
      </w:pPr>
      <w:r>
        <w:t xml:space="preserve">*attribute:tag:2 = Opt-H2K-Slope          </w:t>
      </w:r>
      <w:r w:rsidRPr="00E21125">
        <w:rPr>
          <w:rStyle w:val="CodeSnipGREEN0"/>
        </w:rPr>
        <w:t>! degrees from horizontal</w:t>
      </w:r>
    </w:p>
    <w:p w14:paraId="613CA8E3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*attribute:tag:3 = Opt-H2K-Azimuth        </w:t>
      </w:r>
      <w:r w:rsidRPr="00E21125">
        <w:rPr>
          <w:rStyle w:val="CodeSnipGREEN0"/>
        </w:rPr>
        <w:t>! degrees from S</w:t>
      </w:r>
    </w:p>
    <w:p w14:paraId="6F2802C6" w14:textId="77777777" w:rsidR="003C5122" w:rsidRPr="00BC745B" w:rsidRDefault="00E21125" w:rsidP="00E21125">
      <w:pPr>
        <w:pStyle w:val="Code"/>
        <w:rPr>
          <w:rStyle w:val="CodeSnipGREEN0"/>
          <w:lang w:val="fr-CA"/>
        </w:rPr>
      </w:pPr>
      <w:r w:rsidRPr="00E21125">
        <w:rPr>
          <w:lang w:val="fr-CA"/>
        </w:rPr>
        <w:t xml:space="preserve">*attribute:tag:4 = Opt-H2K-PVModuleType   </w:t>
      </w:r>
      <w:r w:rsidRPr="00BC745B">
        <w:rPr>
          <w:rStyle w:val="CodeSnipGREEN0"/>
          <w:lang w:val="fr-CA"/>
        </w:rPr>
        <w:t xml:space="preserve">! 1:Mono-Si, 2:Poly-Si, 3:a-Si, 4:CdTe, 5:CIS, </w:t>
      </w:r>
    </w:p>
    <w:p w14:paraId="6CFF5EDD" w14:textId="77777777" w:rsidR="00E21125" w:rsidRPr="00BC745B" w:rsidRDefault="003C5122" w:rsidP="00E21125">
      <w:pPr>
        <w:pStyle w:val="Code"/>
        <w:rPr>
          <w:rStyle w:val="CodeSnipGREEN0"/>
          <w:lang w:val="fr-CA"/>
        </w:rPr>
      </w:pPr>
      <w:r w:rsidRPr="00BC745B">
        <w:rPr>
          <w:rStyle w:val="CodeSnipGREEN0"/>
          <w:lang w:val="fr-CA"/>
        </w:rPr>
        <w:t xml:space="preserve">                                          ! </w:t>
      </w:r>
      <w:r w:rsidR="00E21125" w:rsidRPr="00BC745B">
        <w:rPr>
          <w:rStyle w:val="CodeSnipGREEN0"/>
          <w:lang w:val="fr-CA"/>
        </w:rPr>
        <w:t>6:UsrSpec</w:t>
      </w:r>
    </w:p>
    <w:p w14:paraId="1BE724B8" w14:textId="77777777" w:rsidR="00E21125" w:rsidRPr="00BC745B" w:rsidRDefault="00E21125" w:rsidP="00E21125">
      <w:pPr>
        <w:pStyle w:val="Code"/>
        <w:rPr>
          <w:rStyle w:val="CodeSnip"/>
          <w:lang w:val="fr-CA"/>
        </w:rPr>
      </w:pPr>
      <w:r w:rsidRPr="00E21125">
        <w:rPr>
          <w:lang w:val="fr-CA"/>
        </w:rPr>
        <w:t xml:space="preserve">*attribute:tag:5 = Opt-H2K-GridAbsRate    </w:t>
      </w:r>
      <w:r w:rsidRPr="00BC745B">
        <w:rPr>
          <w:rStyle w:val="CodeSnipGREEN0"/>
          <w:lang w:val="fr-CA"/>
        </w:rPr>
        <w:t>! %</w:t>
      </w:r>
    </w:p>
    <w:p w14:paraId="0D7877F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 xml:space="preserve">*attribute:tag:6 = Opt-H2K-InvEff         </w:t>
      </w:r>
      <w:r w:rsidRPr="00BC745B">
        <w:rPr>
          <w:rStyle w:val="CodeSnipGREEN0"/>
          <w:lang w:val="fr-CA"/>
        </w:rPr>
        <w:t>! %</w:t>
      </w:r>
    </w:p>
    <w:p w14:paraId="61A01A3F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*attribute:default = NA</w:t>
      </w:r>
    </w:p>
    <w:p w14:paraId="561BCDF5" w14:textId="77777777" w:rsidR="00E21125" w:rsidRPr="00E21125" w:rsidRDefault="00E21125" w:rsidP="00E21125">
      <w:pPr>
        <w:pStyle w:val="Code"/>
        <w:rPr>
          <w:lang w:val="fr-CA"/>
        </w:rPr>
      </w:pPr>
    </w:p>
    <w:p w14:paraId="03B91F80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*option:NA:value:1 = NA</w:t>
      </w:r>
    </w:p>
    <w:p w14:paraId="6FFA2FC3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*option:NA:value:2 = NA</w:t>
      </w:r>
    </w:p>
    <w:p w14:paraId="6C0749D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*option:NA:value:3 = NA</w:t>
      </w:r>
    </w:p>
    <w:p w14:paraId="6EA9B791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*option:NA:value:4 = NA</w:t>
      </w:r>
    </w:p>
    <w:p w14:paraId="7FF4217E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*option:NA:value:5 = NA</w:t>
      </w:r>
    </w:p>
    <w:p w14:paraId="53B5EDA9" w14:textId="77777777" w:rsidR="00E21125" w:rsidRPr="00E21125" w:rsidRDefault="00E21125" w:rsidP="00E21125">
      <w:pPr>
        <w:pStyle w:val="Code"/>
        <w:rPr>
          <w:lang w:val="fr-CA"/>
        </w:rPr>
      </w:pPr>
      <w:r w:rsidRPr="00E21125">
        <w:rPr>
          <w:lang w:val="fr-CA"/>
        </w:rPr>
        <w:t>*option:NA:value:6 = NA</w:t>
      </w:r>
    </w:p>
    <w:p w14:paraId="056B5539" w14:textId="77777777" w:rsidR="00E21125" w:rsidRPr="000D17DB" w:rsidRDefault="00E21125" w:rsidP="00E21125">
      <w:pPr>
        <w:pStyle w:val="Code"/>
        <w:rPr>
          <w:lang w:val="fr-CA"/>
        </w:rPr>
      </w:pPr>
      <w:r w:rsidRPr="000D17DB">
        <w:rPr>
          <w:lang w:val="fr-CA"/>
        </w:rPr>
        <w:t>*option:NA:cost:total  = 0</w:t>
      </w:r>
    </w:p>
    <w:p w14:paraId="01B1239C" w14:textId="77777777" w:rsidR="00E21125" w:rsidRPr="000D17DB" w:rsidRDefault="00E21125" w:rsidP="00E21125">
      <w:pPr>
        <w:pStyle w:val="Code"/>
        <w:rPr>
          <w:lang w:val="fr-CA"/>
        </w:rPr>
      </w:pPr>
    </w:p>
    <w:p w14:paraId="03AFB81F" w14:textId="77777777" w:rsidR="00E21125" w:rsidRDefault="00E21125" w:rsidP="00E21125">
      <w:pPr>
        <w:pStyle w:val="Code"/>
      </w:pPr>
      <w:r>
        <w:t xml:space="preserve">*option:MonoSi-5kW:value:1 = 53             </w:t>
      </w:r>
      <w:r w:rsidRPr="00E21125">
        <w:rPr>
          <w:rStyle w:val="CodeSnipGREEN0"/>
        </w:rPr>
        <w:t>!53m2 is required area for 5 kW for Mono-Si</w:t>
      </w:r>
    </w:p>
    <w:p w14:paraId="07372355" w14:textId="77777777" w:rsidR="00E21125" w:rsidRDefault="00E21125" w:rsidP="00E21125">
      <w:pPr>
        <w:pStyle w:val="Code"/>
      </w:pPr>
      <w:r>
        <w:t xml:space="preserve">*option:MonoSi-5kW:value:2 = 18.4           </w:t>
      </w:r>
      <w:r w:rsidRPr="00E21125">
        <w:rPr>
          <w:rStyle w:val="CodeSnipGREEN0"/>
        </w:rPr>
        <w:t>!22.6 for 5-12 roof in Prince George and 18.4</w:t>
      </w:r>
      <w:r>
        <w:t xml:space="preserve"> for 4-12 slope in Kelowna</w:t>
      </w:r>
    </w:p>
    <w:p w14:paraId="69532279" w14:textId="77777777" w:rsidR="00E21125" w:rsidRDefault="00E21125" w:rsidP="00E21125">
      <w:pPr>
        <w:pStyle w:val="Code"/>
      </w:pPr>
      <w:r>
        <w:t>*option:MonoSi-5kW:value:3 = 0</w:t>
      </w:r>
    </w:p>
    <w:p w14:paraId="355E6C27" w14:textId="77777777" w:rsidR="00E21125" w:rsidRDefault="00E21125" w:rsidP="00E21125">
      <w:pPr>
        <w:pStyle w:val="Code"/>
      </w:pPr>
      <w:r>
        <w:t>*option:MonoSi-5kW:value:4 = 1</w:t>
      </w:r>
    </w:p>
    <w:p w14:paraId="0267F235" w14:textId="77777777" w:rsidR="00E21125" w:rsidRDefault="00E21125" w:rsidP="00E21125">
      <w:pPr>
        <w:pStyle w:val="Code"/>
      </w:pPr>
      <w:r>
        <w:t>*option:MonoSi-5kW:value:5 = 90</w:t>
      </w:r>
    </w:p>
    <w:p w14:paraId="68C38D27" w14:textId="77777777" w:rsidR="00E21125" w:rsidRDefault="00E21125" w:rsidP="00E21125">
      <w:pPr>
        <w:pStyle w:val="Code"/>
      </w:pPr>
      <w:r>
        <w:t>*option:MonoSi-5kW:value:6 = 90</w:t>
      </w:r>
    </w:p>
    <w:p w14:paraId="310B1053" w14:textId="77777777" w:rsidR="00E21125" w:rsidRDefault="00E21125" w:rsidP="00E21125">
      <w:pPr>
        <w:pStyle w:val="Code"/>
        <w:rPr>
          <w:rStyle w:val="CodeSnipGREEN0"/>
        </w:rPr>
      </w:pPr>
      <w:r>
        <w:t xml:space="preserve">*option:MonoSi-5kW:cost:total = 21500      </w:t>
      </w:r>
      <w:r w:rsidRPr="00E21125">
        <w:rPr>
          <w:rStyle w:val="CodeSnipGREEN0"/>
        </w:rPr>
        <w:t xml:space="preserve">!$21500 assumed cost for 5 kW PV system </w:t>
      </w:r>
    </w:p>
    <w:p w14:paraId="107E1400" w14:textId="77777777" w:rsidR="00E21125" w:rsidRDefault="00E21125" w:rsidP="00E21125">
      <w:pPr>
        <w:pStyle w:val="Code"/>
      </w:pPr>
    </w:p>
    <w:p w14:paraId="4FD2014A" w14:textId="77777777" w:rsidR="00E21125" w:rsidRDefault="00E21125" w:rsidP="00E21125">
      <w:pPr>
        <w:pStyle w:val="Code"/>
      </w:pPr>
      <w:r>
        <w:t xml:space="preserve">*option:MonoSi-10kW:value:1 = 107          </w:t>
      </w:r>
      <w:r w:rsidRPr="00E21125">
        <w:rPr>
          <w:rStyle w:val="CodeSnipGREEN0"/>
        </w:rPr>
        <w:t>!107m2 is required area for 10 kW for Mono-Si</w:t>
      </w:r>
    </w:p>
    <w:p w14:paraId="4688640D" w14:textId="77777777" w:rsidR="00E21125" w:rsidRPr="00E21125" w:rsidRDefault="00E21125" w:rsidP="00E21125">
      <w:pPr>
        <w:pStyle w:val="Code"/>
        <w:rPr>
          <w:rStyle w:val="CodeSnipGREEN0"/>
        </w:rPr>
      </w:pPr>
      <w:r>
        <w:t xml:space="preserve">*option:MonoSi-10kW:value:2 = 18.4         </w:t>
      </w:r>
      <w:r w:rsidRPr="00E21125">
        <w:rPr>
          <w:rStyle w:val="CodeSnipGREEN0"/>
        </w:rPr>
        <w:t xml:space="preserve">!22.6 for 5-12 roof in Prince George </w:t>
      </w:r>
    </w:p>
    <w:p w14:paraId="79731D56" w14:textId="77777777" w:rsidR="00E21125" w:rsidRDefault="00E21125" w:rsidP="00E21125">
      <w:pPr>
        <w:pStyle w:val="Code"/>
      </w:pPr>
      <w:r>
        <w:t>*option:MonoSi-10kW:value:3 = 0</w:t>
      </w:r>
    </w:p>
    <w:p w14:paraId="50396B8B" w14:textId="77777777" w:rsidR="00E21125" w:rsidRDefault="00E21125" w:rsidP="00E21125">
      <w:pPr>
        <w:pStyle w:val="Code"/>
      </w:pPr>
      <w:r>
        <w:t>*option:MonoSi-10kW:value:4 = 1</w:t>
      </w:r>
    </w:p>
    <w:p w14:paraId="45DFA4B6" w14:textId="77777777" w:rsidR="00E21125" w:rsidRDefault="00E21125" w:rsidP="00E21125">
      <w:pPr>
        <w:pStyle w:val="Code"/>
      </w:pPr>
      <w:r>
        <w:t>*option:MonoSi-10kW:value:5 = 90</w:t>
      </w:r>
    </w:p>
    <w:p w14:paraId="2FBEC591" w14:textId="77777777" w:rsidR="00E21125" w:rsidRDefault="00E21125" w:rsidP="00E21125">
      <w:pPr>
        <w:pStyle w:val="Code"/>
      </w:pPr>
      <w:r>
        <w:t>*option:MonoSi-10kW:value:6 = 90</w:t>
      </w:r>
    </w:p>
    <w:p w14:paraId="44AE1149" w14:textId="243A8CA6" w:rsidR="00E21125" w:rsidRPr="00BC745B" w:rsidRDefault="00E21125" w:rsidP="00E21125">
      <w:pPr>
        <w:pStyle w:val="Code"/>
        <w:rPr>
          <w:rStyle w:val="CodeSnipGREEN0"/>
        </w:rPr>
      </w:pPr>
      <w:r>
        <w:t xml:space="preserve">*option:MonoSi-10kW:cost:total = 33395     </w:t>
      </w:r>
      <w:r w:rsidRPr="00E21125">
        <w:rPr>
          <w:rStyle w:val="CodeSnipGREEN0"/>
        </w:rPr>
        <w:t>!$33395 assumed cost for 10 kW PV system for</w:t>
      </w:r>
      <w:r>
        <w:t xml:space="preserve"> </w:t>
      </w:r>
      <w:r w:rsidR="00BC745B">
        <w:t xml:space="preserve">! </w:t>
      </w:r>
      <w:r w:rsidR="00BC745B">
        <w:br/>
        <w:t xml:space="preserve">                                           </w:t>
      </w:r>
      <w:r w:rsidR="00BC745B" w:rsidRPr="00BC745B">
        <w:rPr>
          <w:rStyle w:val="CodeSnipGREEN0"/>
        </w:rPr>
        <w:t>!</w:t>
      </w:r>
      <w:r w:rsidRPr="00BC745B">
        <w:rPr>
          <w:rStyle w:val="CodeSnipGREEN0"/>
        </w:rPr>
        <w:t>Prince George &amp; Kelowna LEEP</w:t>
      </w:r>
    </w:p>
    <w:p w14:paraId="64D9ED8B" w14:textId="77777777" w:rsidR="00E21125" w:rsidRDefault="00E21125" w:rsidP="00E21125">
      <w:pPr>
        <w:pStyle w:val="Code"/>
      </w:pPr>
    </w:p>
    <w:p w14:paraId="177AC70A" w14:textId="77777777" w:rsidR="00E21125" w:rsidRDefault="00E21125" w:rsidP="00E21125">
      <w:pPr>
        <w:pStyle w:val="Code"/>
      </w:pPr>
      <w:r>
        <w:t>*attribute:end</w:t>
      </w:r>
    </w:p>
    <w:p w14:paraId="5C32806E" w14:textId="77777777" w:rsidR="003C5122" w:rsidRDefault="00E21125" w:rsidP="002E17FB">
      <w:r>
        <w:lastRenderedPageBreak/>
        <w:t xml:space="preserve">This section defines data for the </w:t>
      </w:r>
      <w:r w:rsidRPr="00E21125">
        <w:rPr>
          <w:rStyle w:val="CodeSnip"/>
        </w:rPr>
        <w:t>Opt-H2K-PV</w:t>
      </w:r>
      <w:r>
        <w:t xml:space="preserve"> attribute.  Three options are available: </w:t>
      </w:r>
      <w:r w:rsidRPr="00E21125">
        <w:rPr>
          <w:rStyle w:val="CodeSnip"/>
        </w:rPr>
        <w:t>NA</w:t>
      </w:r>
      <w:r>
        <w:t xml:space="preserve">, </w:t>
      </w:r>
      <w:r w:rsidRPr="00E21125">
        <w:rPr>
          <w:rStyle w:val="CodeSnip"/>
        </w:rPr>
        <w:t>MonoSi-5kW</w:t>
      </w:r>
      <w:r>
        <w:t xml:space="preserve">, and </w:t>
      </w:r>
      <w:r w:rsidRPr="00E21125">
        <w:rPr>
          <w:rStyle w:val="CodeSnip"/>
        </w:rPr>
        <w:t>MonoSi-10kW</w:t>
      </w:r>
      <w:r>
        <w:t xml:space="preserve">.  Throughout the Subsitute-h2k.rb interprets the </w:t>
      </w:r>
      <w:r w:rsidRPr="003C5122">
        <w:rPr>
          <w:rStyle w:val="CodeSnip"/>
        </w:rPr>
        <w:t>NA</w:t>
      </w:r>
      <w:r>
        <w:t xml:space="preserve"> specification as instructions to leave th</w:t>
      </w:r>
      <w:r w:rsidR="003C5122">
        <w:t xml:space="preserve">e existing .h2k file unaltered – that is, the values for those inputs that were provided when the file was saved in HOT2000 will be preserved when the file is run in HTAP. </w:t>
      </w:r>
    </w:p>
    <w:p w14:paraId="1875E5D6" w14:textId="19A04219" w:rsidR="00E21125" w:rsidRDefault="003C5122" w:rsidP="002E17FB">
      <w:r>
        <w:t xml:space="preserve">The remainder of the data for each attribute describe tags, values, and costs. Each </w:t>
      </w:r>
      <w:r w:rsidRPr="003C5122">
        <w:rPr>
          <w:rStyle w:val="CodeSnip"/>
        </w:rPr>
        <w:t>tag</w:t>
      </w:r>
      <w:r>
        <w:t xml:space="preserve"> identifies a key word that substitute-h2k.rb </w:t>
      </w:r>
      <w:r w:rsidR="00BC745B">
        <w:t>associates</w:t>
      </w:r>
      <w:r>
        <w:t xml:space="preserve"> with part of the HOT2000 data model. For instance, </w:t>
      </w:r>
      <w:r w:rsidRPr="003C5122">
        <w:rPr>
          <w:rStyle w:val="CodeSnip"/>
        </w:rPr>
        <w:t>Opt-H2K-InvEff</w:t>
      </w:r>
      <w:r>
        <w:t xml:space="preserve"> refers to the inverter efficiency of PV modules. Each value provides the </w:t>
      </w:r>
      <w:r w:rsidR="00BC745B">
        <w:t>alphanumeric</w:t>
      </w:r>
      <w:r>
        <w:t xml:space="preserve"> input that must be substituted within the .h2k file. For example, the inverter efficiency will be set to 90% for the MonoSI-10kW case in the snippet above. </w:t>
      </w:r>
    </w:p>
    <w:p w14:paraId="34146644" w14:textId="162B7C1A" w:rsidR="00BC745B" w:rsidRDefault="00BC745B" w:rsidP="002E17FB">
      <w:r w:rsidRPr="00BC745B">
        <w:rPr>
          <w:highlight w:val="yellow"/>
        </w:rPr>
        <w:t>TODO: Table defining all HTAP options to be inserted here.</w:t>
      </w:r>
      <w:r>
        <w:t xml:space="preserve"> </w:t>
      </w:r>
    </w:p>
    <w:p w14:paraId="6C529098" w14:textId="2E049223" w:rsidR="00BC745B" w:rsidRDefault="00BC745B" w:rsidP="00BC745B">
      <w:r w:rsidRPr="00BC745B">
        <w:rPr>
          <w:highlight w:val="yellow"/>
        </w:rPr>
        <w:t xml:space="preserve">TODO: Add note on </w:t>
      </w:r>
      <w:proofErr w:type="gramStart"/>
      <w:r w:rsidRPr="00BC745B">
        <w:rPr>
          <w:highlight w:val="yellow"/>
        </w:rPr>
        <w:t>costing .</w:t>
      </w:r>
      <w:proofErr w:type="gramEnd"/>
    </w:p>
    <w:p w14:paraId="415FF848" w14:textId="1CB2321F" w:rsidR="00BC745B" w:rsidRDefault="00BC745B" w:rsidP="00BC745B">
      <w:pPr>
        <w:pStyle w:val="Heading2"/>
      </w:pPr>
      <w:r>
        <w:t xml:space="preserve">The HOT2000.choice file </w:t>
      </w:r>
    </w:p>
    <w:p w14:paraId="043A41C4" w14:textId="763293EC" w:rsidR="00BC745B" w:rsidRDefault="00BC745B" w:rsidP="00BC745B">
      <w:proofErr w:type="gramStart"/>
      <w:r>
        <w:t>The .choice</w:t>
      </w:r>
      <w:proofErr w:type="gramEnd"/>
      <w:r>
        <w:t xml:space="preserve"> file contains a token-value list that defines the option that HTAP should use for each attribute.  The syntax for each is </w:t>
      </w:r>
      <w:proofErr w:type="gramStart"/>
      <w:r w:rsidRPr="00BC745B">
        <w:rPr>
          <w:rStyle w:val="CodeSnip"/>
        </w:rPr>
        <w:t>TOKEN</w:t>
      </w:r>
      <w:r>
        <w:rPr>
          <w:rStyle w:val="CodeSnip"/>
        </w:rPr>
        <w:t xml:space="preserve"> </w:t>
      </w:r>
      <w:r w:rsidRPr="00BC745B">
        <w:rPr>
          <w:rStyle w:val="CodeSnip"/>
        </w:rPr>
        <w:t>:</w:t>
      </w:r>
      <w:proofErr w:type="gramEnd"/>
      <w:r>
        <w:rPr>
          <w:rStyle w:val="CodeSnip"/>
        </w:rPr>
        <w:t xml:space="preserve"> </w:t>
      </w:r>
      <w:r w:rsidRPr="00BC745B">
        <w:rPr>
          <w:rStyle w:val="CodeSnip"/>
        </w:rPr>
        <w:t>VALUE</w:t>
      </w:r>
      <w:r>
        <w:t xml:space="preserve">, and comments are denoted with </w:t>
      </w:r>
      <w:proofErr w:type="spellStart"/>
      <w:r>
        <w:t>a</w:t>
      </w:r>
      <w:proofErr w:type="spellEnd"/>
      <w:r>
        <w:t xml:space="preserve"> exclamation mark (</w:t>
      </w:r>
      <w:r w:rsidRPr="00BC745B">
        <w:rPr>
          <w:rStyle w:val="CodeSnipGREEN0"/>
        </w:rPr>
        <w:t>!</w:t>
      </w:r>
      <w:r>
        <w:t>).  Entries in the choice file must obey the following rules:</w:t>
      </w:r>
    </w:p>
    <w:p w14:paraId="6F633B5A" w14:textId="00670A22" w:rsidR="00BC745B" w:rsidRDefault="00BC745B" w:rsidP="00BC745B">
      <w:pPr>
        <w:pStyle w:val="ListParagraph"/>
        <w:numPr>
          <w:ilvl w:val="0"/>
          <w:numId w:val="13"/>
        </w:numPr>
      </w:pPr>
      <w:r>
        <w:t xml:space="preserve">Each token must match one of the attributes in </w:t>
      </w:r>
      <w:proofErr w:type="gramStart"/>
      <w:r>
        <w:t>the .options</w:t>
      </w:r>
      <w:proofErr w:type="gramEnd"/>
      <w:r>
        <w:t xml:space="preserve"> file</w:t>
      </w:r>
    </w:p>
    <w:p w14:paraId="0BFC5D6C" w14:textId="30D6305C" w:rsidR="00BC745B" w:rsidRDefault="00BC745B" w:rsidP="00BC745B">
      <w:pPr>
        <w:pStyle w:val="ListParagraph"/>
        <w:numPr>
          <w:ilvl w:val="0"/>
          <w:numId w:val="13"/>
        </w:numPr>
      </w:pPr>
      <w:r>
        <w:t xml:space="preserve">Each value must match on of the options given for that attribute in </w:t>
      </w:r>
      <w:proofErr w:type="gramStart"/>
      <w:r>
        <w:t>the .options</w:t>
      </w:r>
      <w:proofErr w:type="gramEnd"/>
      <w:r>
        <w:t xml:space="preserve"> file</w:t>
      </w:r>
    </w:p>
    <w:p w14:paraId="240A094C" w14:textId="0D06DA37" w:rsidR="00BC745B" w:rsidRDefault="00BC745B" w:rsidP="00BC745B">
      <w:pPr>
        <w:pStyle w:val="ListParagraph"/>
        <w:numPr>
          <w:ilvl w:val="0"/>
          <w:numId w:val="13"/>
        </w:numPr>
      </w:pPr>
      <w:r>
        <w:t>NA values instruct the substiture-h2k.rb script to leave the associated data in the .h2k file alone – that is, whatever inputs were provided when the file was created in HOT2000 will be used in the HTAP simulation.</w:t>
      </w:r>
    </w:p>
    <w:p w14:paraId="7B3990E5" w14:textId="16573533" w:rsidR="00BC745B" w:rsidRDefault="00BC745B" w:rsidP="00BC745B">
      <w:r>
        <w:t xml:space="preserve">An </w:t>
      </w:r>
      <w:proofErr w:type="gramStart"/>
      <w:r>
        <w:t>example .choice</w:t>
      </w:r>
      <w:proofErr w:type="gramEnd"/>
      <w:r>
        <w:t xml:space="preserve"> file follows. In this example, </w:t>
      </w:r>
      <w:proofErr w:type="gramStart"/>
      <w:r>
        <w:t>the .choice</w:t>
      </w:r>
      <w:proofErr w:type="gramEnd"/>
      <w:r>
        <w:t xml:space="preserve"> file instructs HTAP to replace the heating system with a cold-climate air source heat pump, the DHW system with a heat pump water heater, and to add a drain-water heat recovery device. All other inputs are left unchanged. </w:t>
      </w:r>
    </w:p>
    <w:p w14:paraId="6D63C8B5" w14:textId="77777777" w:rsidR="00BC745B" w:rsidRPr="00BC745B" w:rsidRDefault="00BC745B" w:rsidP="00BC745B">
      <w:pPr>
        <w:pStyle w:val="CodeSnipGREEN"/>
      </w:pPr>
      <w:r w:rsidRPr="00BC745B">
        <w:t>!-----------------------------------------------------------------------</w:t>
      </w:r>
    </w:p>
    <w:p w14:paraId="2817CBC8" w14:textId="77777777" w:rsidR="00BC745B" w:rsidRPr="00BC745B" w:rsidRDefault="00BC745B" w:rsidP="00BC745B">
      <w:pPr>
        <w:pStyle w:val="CodeSnipGREEN"/>
      </w:pPr>
      <w:r w:rsidRPr="00BC745B">
        <w:t>! Choice file for use in exercising HOT2000</w:t>
      </w:r>
    </w:p>
    <w:p w14:paraId="33F16D3B" w14:textId="77777777" w:rsidR="00BC745B" w:rsidRPr="00BC745B" w:rsidRDefault="00BC745B" w:rsidP="00BC745B">
      <w:pPr>
        <w:pStyle w:val="CodeSnipGREEN"/>
      </w:pPr>
      <w:r w:rsidRPr="00BC745B">
        <w:t>!</w:t>
      </w:r>
    </w:p>
    <w:p w14:paraId="4FF84567" w14:textId="77777777" w:rsidR="00BC745B" w:rsidRPr="00BC745B" w:rsidRDefault="00BC745B" w:rsidP="00BC745B">
      <w:pPr>
        <w:pStyle w:val="CodeSnipGREEN"/>
      </w:pPr>
      <w:r w:rsidRPr="00BC745B">
        <w:t xml:space="preserve">! The H2K model file used is a valid model and nothing needs to be </w:t>
      </w:r>
    </w:p>
    <w:p w14:paraId="028B5983" w14:textId="77777777" w:rsidR="00BC745B" w:rsidRPr="00BC745B" w:rsidRDefault="00BC745B" w:rsidP="00BC745B">
      <w:pPr>
        <w:pStyle w:val="CodeSnipGREEN"/>
      </w:pPr>
      <w:r w:rsidRPr="00BC745B">
        <w:t>! changed for it to run!  Using "NA" on any of the options below</w:t>
      </w:r>
    </w:p>
    <w:p w14:paraId="36F5A8F1" w14:textId="77777777" w:rsidR="00BC745B" w:rsidRPr="00BC745B" w:rsidRDefault="00BC745B" w:rsidP="00BC745B">
      <w:pPr>
        <w:pStyle w:val="CodeSnipGREEN"/>
      </w:pPr>
      <w:r w:rsidRPr="00BC745B">
        <w:t>! leaves the model unchanged for that option.</w:t>
      </w:r>
    </w:p>
    <w:p w14:paraId="095F01CB" w14:textId="77777777" w:rsidR="00BC745B" w:rsidRPr="00BC745B" w:rsidRDefault="00BC745B" w:rsidP="00BC745B">
      <w:pPr>
        <w:pStyle w:val="CodeSnipGREEN"/>
      </w:pPr>
      <w:r w:rsidRPr="00BC745B">
        <w:t xml:space="preserve">!-----------------------------------------------------------------------  </w:t>
      </w:r>
    </w:p>
    <w:p w14:paraId="1CD483DE" w14:textId="77777777" w:rsidR="00BC745B" w:rsidRPr="00BC745B" w:rsidRDefault="00BC745B" w:rsidP="00BC745B">
      <w:pPr>
        <w:pStyle w:val="Code"/>
        <w:rPr>
          <w:rStyle w:val="CodeSnipGREEN0"/>
        </w:rPr>
      </w:pPr>
    </w:p>
    <w:p w14:paraId="1FD39B31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HOT2000 code library file to be used - MUST ALWAYS BE SPECIFIED HERE</w:t>
      </w:r>
    </w:p>
    <w:p w14:paraId="13F55B7A" w14:textId="77777777" w:rsidR="00BC745B" w:rsidRPr="00BC745B" w:rsidRDefault="00BC745B" w:rsidP="00BC745B">
      <w:pPr>
        <w:pStyle w:val="Code"/>
      </w:pPr>
      <w:r w:rsidRPr="00BC745B">
        <w:t>Opt-DBFiles  : H2KCodeLibFile</w:t>
      </w:r>
    </w:p>
    <w:p w14:paraId="46C32565" w14:textId="77777777" w:rsidR="00BC745B" w:rsidRPr="00BC745B" w:rsidRDefault="00BC745B" w:rsidP="00BC745B">
      <w:pPr>
        <w:pStyle w:val="Code"/>
      </w:pPr>
    </w:p>
    <w:p w14:paraId="477E77D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Weather location</w:t>
      </w:r>
    </w:p>
    <w:p w14:paraId="59C97A3B" w14:textId="77777777" w:rsidR="00BC745B" w:rsidRPr="00BC745B" w:rsidRDefault="00BC745B" w:rsidP="00BC745B">
      <w:pPr>
        <w:pStyle w:val="Code"/>
      </w:pPr>
      <w:r w:rsidRPr="00BC745B">
        <w:t xml:space="preserve">Opt-Location : NA </w:t>
      </w:r>
    </w:p>
    <w:p w14:paraId="21630992" w14:textId="2116E5E1" w:rsidR="00BC745B" w:rsidRDefault="00BC745B" w:rsidP="00BC745B">
      <w:pPr>
        <w:pStyle w:val="Code"/>
      </w:pPr>
    </w:p>
    <w:p w14:paraId="51601609" w14:textId="77777777" w:rsidR="003B2482" w:rsidRPr="003B2482" w:rsidRDefault="003B2482" w:rsidP="003B2482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Archetype file: </w:t>
      </w:r>
    </w:p>
    <w:p w14:paraId="067DB997" w14:textId="6E3A2AAA" w:rsidR="003B2482" w:rsidRDefault="003B2482" w:rsidP="003B2482">
      <w:pPr>
        <w:pStyle w:val="Code"/>
      </w:pPr>
      <w:r>
        <w:t>Opt-Archetype: NZEH-Arch-1</w:t>
      </w:r>
    </w:p>
    <w:p w14:paraId="26A3F433" w14:textId="77777777" w:rsidR="003B2482" w:rsidRDefault="003B2482" w:rsidP="00BC745B">
      <w:pPr>
        <w:pStyle w:val="Code"/>
      </w:pPr>
    </w:p>
    <w:p w14:paraId="3D741C07" w14:textId="7DAAEB6E" w:rsidR="003B2482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Fuel costs </w:t>
      </w:r>
    </w:p>
    <w:p w14:paraId="6F72DB3C" w14:textId="77777777" w:rsidR="00BC745B" w:rsidRPr="00BC745B" w:rsidRDefault="00BC745B" w:rsidP="00BC745B">
      <w:pPr>
        <w:pStyle w:val="Code"/>
      </w:pPr>
      <w:r w:rsidRPr="00BC745B">
        <w:t>Opt-FuelCost : rates2016</w:t>
      </w:r>
    </w:p>
    <w:p w14:paraId="24518BA7" w14:textId="77777777" w:rsidR="00BC745B" w:rsidRPr="00BC745B" w:rsidRDefault="00BC745B" w:rsidP="00BC745B">
      <w:pPr>
        <w:pStyle w:val="Code"/>
      </w:pPr>
    </w:p>
    <w:p w14:paraId="67674D13" w14:textId="0AA3C3B2" w:rsidR="00BC745B" w:rsidRPr="003B2482" w:rsidRDefault="00BC745B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 xml:space="preserve">! </w:t>
      </w:r>
      <w:r w:rsidR="003B2482" w:rsidRPr="003B2482">
        <w:rPr>
          <w:rStyle w:val="CodeSnipGREEN0"/>
        </w:rPr>
        <w:t xml:space="preserve">Air tightness </w:t>
      </w:r>
    </w:p>
    <w:p w14:paraId="0104AFB7" w14:textId="55F7624F" w:rsidR="00BC745B" w:rsidRDefault="00BC745B" w:rsidP="00BC745B">
      <w:pPr>
        <w:pStyle w:val="Code"/>
      </w:pPr>
      <w:r w:rsidRPr="00BC745B">
        <w:t>Opt-ACH : NA</w:t>
      </w:r>
    </w:p>
    <w:p w14:paraId="0E83455F" w14:textId="498DF69A" w:rsidR="003B2482" w:rsidRDefault="003B2482" w:rsidP="00BC745B">
      <w:pPr>
        <w:pStyle w:val="Code"/>
      </w:pPr>
    </w:p>
    <w:p w14:paraId="663A4304" w14:textId="77777777" w:rsidR="009A5E77" w:rsidRPr="00BC745B" w:rsidRDefault="009A5E77" w:rsidP="00BC745B">
      <w:pPr>
        <w:pStyle w:val="Code"/>
      </w:pPr>
    </w:p>
    <w:p w14:paraId="2BD5C2D8" w14:textId="3249D82F" w:rsidR="00BC745B" w:rsidRPr="003B2482" w:rsidRDefault="003B2482" w:rsidP="00BC745B">
      <w:pPr>
        <w:pStyle w:val="Code"/>
        <w:rPr>
          <w:rStyle w:val="CodeSnipGREEN0"/>
        </w:rPr>
      </w:pPr>
      <w:r w:rsidRPr="003B2482">
        <w:rPr>
          <w:rStyle w:val="CodeSnipGREEN0"/>
        </w:rPr>
        <w:t>! Ceiling R-value</w:t>
      </w:r>
    </w:p>
    <w:p w14:paraId="42A09743" w14:textId="77777777" w:rsidR="00BC745B" w:rsidRPr="00BC745B" w:rsidRDefault="00BC745B" w:rsidP="00BC745B">
      <w:pPr>
        <w:pStyle w:val="Code"/>
      </w:pPr>
      <w:r w:rsidRPr="00BC745B">
        <w:lastRenderedPageBreak/>
        <w:t>Opt-Ceilings : NA</w:t>
      </w:r>
    </w:p>
    <w:p w14:paraId="25D7AC90" w14:textId="77777777" w:rsidR="00BC745B" w:rsidRPr="00BC745B" w:rsidRDefault="00BC745B" w:rsidP="00BC745B">
      <w:pPr>
        <w:pStyle w:val="Code"/>
      </w:pPr>
    </w:p>
    <w:p w14:paraId="5E03C98E" w14:textId="2C13517E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 xml:space="preserve">! Main wall definitions </w:t>
      </w:r>
    </w:p>
    <w:p w14:paraId="1F39420F" w14:textId="060E49F7" w:rsidR="00BC745B" w:rsidRPr="00BC745B" w:rsidRDefault="00BC745B" w:rsidP="00BC745B">
      <w:pPr>
        <w:pStyle w:val="Code"/>
      </w:pPr>
      <w:r w:rsidRPr="00BC745B">
        <w:t xml:space="preserve">Opt-GenericWall_1Layer_definitions : NA   </w:t>
      </w:r>
    </w:p>
    <w:p w14:paraId="72A7FE28" w14:textId="77777777" w:rsidR="00BC745B" w:rsidRPr="00BC745B" w:rsidRDefault="00BC745B" w:rsidP="00BC745B">
      <w:pPr>
        <w:pStyle w:val="Code"/>
      </w:pPr>
    </w:p>
    <w:p w14:paraId="31CE3407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Exposed floor</w:t>
      </w:r>
    </w:p>
    <w:p w14:paraId="4EAEAECF" w14:textId="77777777" w:rsidR="00BC745B" w:rsidRPr="00BC745B" w:rsidRDefault="00BC745B" w:rsidP="00BC745B">
      <w:pPr>
        <w:pStyle w:val="Code"/>
      </w:pPr>
      <w:r w:rsidRPr="00BC745B">
        <w:t>Opt-ExposedFloor : NA</w:t>
      </w:r>
    </w:p>
    <w:p w14:paraId="1E7512DE" w14:textId="77777777" w:rsidR="00BC745B" w:rsidRPr="00BC745B" w:rsidRDefault="00BC745B" w:rsidP="00BC745B">
      <w:pPr>
        <w:pStyle w:val="Code"/>
      </w:pPr>
    </w:p>
    <w:p w14:paraId="0C61960F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Optical and thermal characteristics of casement windows (all)</w:t>
      </w:r>
    </w:p>
    <w:p w14:paraId="16C674E6" w14:textId="77777777" w:rsidR="00BC745B" w:rsidRPr="00BC745B" w:rsidRDefault="00BC745B" w:rsidP="00BC745B">
      <w:pPr>
        <w:pStyle w:val="Code"/>
      </w:pPr>
      <w:r w:rsidRPr="00BC745B">
        <w:t xml:space="preserve">Opt-CasementWindows  : NA   </w:t>
      </w:r>
    </w:p>
    <w:p w14:paraId="567F5EEA" w14:textId="77777777" w:rsidR="00BC745B" w:rsidRPr="00BC745B" w:rsidRDefault="00BC745B" w:rsidP="00BC745B">
      <w:pPr>
        <w:pStyle w:val="Code"/>
      </w:pPr>
    </w:p>
    <w:p w14:paraId="6F691C29" w14:textId="77777777" w:rsidR="00BC745B" w:rsidRPr="00BC745B" w:rsidRDefault="00BC745B" w:rsidP="00BC745B">
      <w:pPr>
        <w:pStyle w:val="Code"/>
        <w:rPr>
          <w:rStyle w:val="CodeSnipGREEN0"/>
        </w:rPr>
      </w:pPr>
      <w:r w:rsidRPr="00BC745B">
        <w:rPr>
          <w:rStyle w:val="CodeSnipGREEN0"/>
        </w:rPr>
        <w:t>! Foundation definitions</w:t>
      </w:r>
    </w:p>
    <w:p w14:paraId="2E6A32FA" w14:textId="77777777" w:rsidR="00BC745B" w:rsidRPr="00BC745B" w:rsidRDefault="00BC745B" w:rsidP="00BC745B">
      <w:pPr>
        <w:pStyle w:val="Code"/>
      </w:pPr>
      <w:r w:rsidRPr="00BC745B">
        <w:t xml:space="preserve">Opt-H2KFoundation : NA  </w:t>
      </w:r>
    </w:p>
    <w:p w14:paraId="3B3271D2" w14:textId="77777777" w:rsidR="00BC745B" w:rsidRPr="00BC745B" w:rsidRDefault="00BC745B" w:rsidP="00BC745B">
      <w:pPr>
        <w:pStyle w:val="Code"/>
      </w:pPr>
    </w:p>
    <w:p w14:paraId="19454654" w14:textId="4AAD0306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>! Hot water system.</w:t>
      </w:r>
    </w:p>
    <w:p w14:paraId="11A7D178" w14:textId="77777777" w:rsidR="00BC745B" w:rsidRPr="00BC745B" w:rsidRDefault="00BC745B" w:rsidP="00BC745B">
      <w:pPr>
        <w:pStyle w:val="Code"/>
      </w:pPr>
      <w:r w:rsidRPr="00BC745B">
        <w:t>Opt-DHWSystem :  HPHotWater</w:t>
      </w:r>
    </w:p>
    <w:p w14:paraId="6E1BB0F9" w14:textId="77777777" w:rsidR="00BC745B" w:rsidRPr="00BC745B" w:rsidRDefault="00BC745B" w:rsidP="00BC745B">
      <w:pPr>
        <w:pStyle w:val="Code"/>
      </w:pPr>
    </w:p>
    <w:p w14:paraId="1338F0E3" w14:textId="77777777" w:rsidR="00BC745B" w:rsidRDefault="00BC745B" w:rsidP="00BC745B">
      <w:pPr>
        <w:pStyle w:val="Code"/>
      </w:pPr>
    </w:p>
    <w:p w14:paraId="1EE6AFCE" w14:textId="09D1A37B" w:rsidR="00BC745B" w:rsidRPr="00BC745B" w:rsidRDefault="00BC745B" w:rsidP="00BC745B">
      <w:pPr>
        <w:pStyle w:val="Code"/>
        <w:rPr>
          <w:rStyle w:val="CodeSnipGREEN0"/>
        </w:rPr>
      </w:pPr>
      <w:r>
        <w:rPr>
          <w:rStyle w:val="CodeSnipGREEN0"/>
        </w:rPr>
        <w:t xml:space="preserve">! Drain-water heat recovery </w:t>
      </w:r>
    </w:p>
    <w:p w14:paraId="37612C21" w14:textId="0A7E0085" w:rsidR="00BC745B" w:rsidRPr="00BC745B" w:rsidRDefault="00BC745B" w:rsidP="00BC745B">
      <w:pPr>
        <w:pStyle w:val="Code"/>
      </w:pPr>
      <w:r w:rsidRPr="00BC745B">
        <w:t xml:space="preserve">Opt-DWHRSystem :  DWHR-eff-30 </w:t>
      </w:r>
    </w:p>
    <w:p w14:paraId="25E6C894" w14:textId="77777777" w:rsidR="00BC745B" w:rsidRPr="00BC745B" w:rsidRDefault="00BC745B" w:rsidP="00BC745B">
      <w:pPr>
        <w:pStyle w:val="Code"/>
      </w:pPr>
    </w:p>
    <w:p w14:paraId="21A9A065" w14:textId="77777777" w:rsidR="00BC745B" w:rsidRPr="00BC745B" w:rsidRDefault="00BC745B" w:rsidP="00BC745B">
      <w:pPr>
        <w:pStyle w:val="Code"/>
      </w:pPr>
      <w:r w:rsidRPr="00BC745B">
        <w:t xml:space="preserve">! HVAC system </w:t>
      </w:r>
    </w:p>
    <w:p w14:paraId="037B193D" w14:textId="77777777" w:rsidR="00BC745B" w:rsidRPr="00BC745B" w:rsidRDefault="00BC745B" w:rsidP="00BC745B">
      <w:pPr>
        <w:pStyle w:val="Code"/>
      </w:pPr>
      <w:r w:rsidRPr="00BC745B">
        <w:t>Opt-HVACSystem  : CCASHP</w:t>
      </w:r>
    </w:p>
    <w:p w14:paraId="2483E4C5" w14:textId="77777777" w:rsidR="00BC745B" w:rsidRPr="00BC745B" w:rsidRDefault="00BC745B" w:rsidP="00BC745B">
      <w:pPr>
        <w:pStyle w:val="Code"/>
      </w:pPr>
    </w:p>
    <w:p w14:paraId="72EC2877" w14:textId="77777777" w:rsidR="00BC745B" w:rsidRPr="00BC745B" w:rsidRDefault="00BC745B" w:rsidP="00BC745B">
      <w:pPr>
        <w:pStyle w:val="Code"/>
      </w:pPr>
      <w:r w:rsidRPr="00BC745B">
        <w:t xml:space="preserve">! HRV spec </w:t>
      </w:r>
    </w:p>
    <w:p w14:paraId="68D94155" w14:textId="77777777" w:rsidR="00BC745B" w:rsidRPr="00BC745B" w:rsidRDefault="00BC745B" w:rsidP="00BC745B">
      <w:pPr>
        <w:pStyle w:val="Code"/>
      </w:pPr>
      <w:r w:rsidRPr="00BC745B">
        <w:t>Opt-HRVspec : NA</w:t>
      </w:r>
    </w:p>
    <w:p w14:paraId="71AC4D7E" w14:textId="77777777" w:rsidR="00BC745B" w:rsidRPr="00BC745B" w:rsidRDefault="00BC745B" w:rsidP="00BC745B">
      <w:pPr>
        <w:pStyle w:val="Code"/>
      </w:pPr>
    </w:p>
    <w:p w14:paraId="7A25BF06" w14:textId="77777777" w:rsidR="00BC745B" w:rsidRPr="00BC745B" w:rsidRDefault="00BC745B" w:rsidP="00BC745B">
      <w:pPr>
        <w:pStyle w:val="Code"/>
      </w:pPr>
      <w:r w:rsidRPr="00BC745B">
        <w:t>Opt-RoofPitch : NA   !6-12</w:t>
      </w:r>
    </w:p>
    <w:p w14:paraId="151E4AE2" w14:textId="77777777" w:rsidR="00BC745B" w:rsidRPr="00BC745B" w:rsidRDefault="00BC745B" w:rsidP="00BC745B">
      <w:pPr>
        <w:pStyle w:val="Code"/>
      </w:pPr>
    </w:p>
    <w:p w14:paraId="462B83C3" w14:textId="77777777" w:rsidR="00BC745B" w:rsidRPr="00BC745B" w:rsidRDefault="00BC745B" w:rsidP="00BC745B">
      <w:pPr>
        <w:pStyle w:val="Code"/>
      </w:pPr>
      <w:r w:rsidRPr="00BC745B">
        <w:t>! External (Opt-StandoffPV) and Internal model (Opt-H2K-PV) PV options.</w:t>
      </w:r>
    </w:p>
    <w:p w14:paraId="0E6AAA82" w14:textId="77777777" w:rsidR="00BC745B" w:rsidRPr="00BC745B" w:rsidRDefault="00BC745B" w:rsidP="00BC745B">
      <w:pPr>
        <w:pStyle w:val="Code"/>
      </w:pPr>
      <w:r w:rsidRPr="00BC745B">
        <w:t>! Substitute-h2k.rb will select external if both are specified!</w:t>
      </w:r>
    </w:p>
    <w:p w14:paraId="2D1BE876" w14:textId="77777777" w:rsidR="00BC745B" w:rsidRPr="00BC745B" w:rsidRDefault="00BC745B" w:rsidP="00BC745B">
      <w:pPr>
        <w:pStyle w:val="Code"/>
      </w:pPr>
      <w:r w:rsidRPr="00BC745B">
        <w:t>Opt-StandoffPV : NoPV      !SizedPV|8kW</w:t>
      </w:r>
    </w:p>
    <w:p w14:paraId="22B1C94A" w14:textId="77777777" w:rsidR="00BC745B" w:rsidRPr="00BC745B" w:rsidRDefault="00BC745B" w:rsidP="00BC745B">
      <w:pPr>
        <w:pStyle w:val="Code"/>
      </w:pPr>
      <w:r w:rsidRPr="00BC745B">
        <w:t>Opt-H2K-PV : NA !  MonoSi-200m2   !MonoSi-50m2</w:t>
      </w:r>
    </w:p>
    <w:p w14:paraId="1983EE3B" w14:textId="77777777" w:rsidR="00BC745B" w:rsidRPr="00BC745B" w:rsidRDefault="00BC745B" w:rsidP="00BC745B">
      <w:pPr>
        <w:pStyle w:val="Code"/>
      </w:pPr>
    </w:p>
    <w:p w14:paraId="755718CF" w14:textId="77777777" w:rsidR="00BC745B" w:rsidRPr="00BC745B" w:rsidRDefault="00BC745B" w:rsidP="00BC745B">
      <w:pPr>
        <w:pStyle w:val="Code"/>
      </w:pPr>
      <w:r w:rsidRPr="00BC745B">
        <w:t>!---------------------------------------------------------------------------</w:t>
      </w:r>
    </w:p>
    <w:p w14:paraId="295FB310" w14:textId="77777777" w:rsidR="00BC745B" w:rsidRPr="00BC745B" w:rsidRDefault="00BC745B" w:rsidP="00BC745B">
      <w:pPr>
        <w:pStyle w:val="Code"/>
      </w:pPr>
      <w:r w:rsidRPr="00BC745B">
        <w:t>! The following options don't do anything for HOT2000</w:t>
      </w:r>
    </w:p>
    <w:p w14:paraId="57653C03" w14:textId="77777777" w:rsidR="00BC745B" w:rsidRPr="00BC745B" w:rsidRDefault="00BC745B" w:rsidP="00BC745B">
      <w:pPr>
        <w:pStyle w:val="Code"/>
      </w:pPr>
      <w:r w:rsidRPr="00BC745B">
        <w:t xml:space="preserve">!---------------------------------------------------------------------------  </w:t>
      </w:r>
    </w:p>
    <w:p w14:paraId="61BC18B4" w14:textId="77777777" w:rsidR="00BC745B" w:rsidRPr="00BC745B" w:rsidRDefault="00BC745B" w:rsidP="00BC745B">
      <w:pPr>
        <w:pStyle w:val="Code"/>
      </w:pPr>
      <w:r w:rsidRPr="00BC745B">
        <w:t>! Set the orientation for the model (N,S,E,W, or AVG to run all four directions</w:t>
      </w:r>
    </w:p>
    <w:p w14:paraId="080C9486" w14:textId="77777777" w:rsidR="00BC745B" w:rsidRPr="00BC745B" w:rsidRDefault="00BC745B" w:rsidP="00BC745B">
      <w:pPr>
        <w:pStyle w:val="Code"/>
      </w:pPr>
      <w:r w:rsidRPr="00BC745B">
        <w:t xml:space="preserve">! and compute an average result). </w:t>
      </w:r>
    </w:p>
    <w:p w14:paraId="65AA9811" w14:textId="77777777" w:rsidR="00BC745B" w:rsidRPr="00BC745B" w:rsidRDefault="00BC745B" w:rsidP="00BC745B">
      <w:pPr>
        <w:pStyle w:val="Code"/>
      </w:pPr>
      <w:r w:rsidRPr="00BC745B">
        <w:t xml:space="preserve">! ***NOTE: As of Dec 2015 this attribute only determines numbers of runs (1 or 4) </w:t>
      </w:r>
    </w:p>
    <w:p w14:paraId="5C98B7A4" w14:textId="77777777" w:rsidR="00BC745B" w:rsidRPr="00BC745B" w:rsidRDefault="00BC745B" w:rsidP="00BC745B">
      <w:pPr>
        <w:pStyle w:val="Code"/>
      </w:pPr>
      <w:r w:rsidRPr="00BC745B">
        <w:t>!          for HOT2000 -- it doesn't rotate the model yet.</w:t>
      </w:r>
    </w:p>
    <w:p w14:paraId="69C9E4E5" w14:textId="77777777" w:rsidR="00BC745B" w:rsidRPr="00BC745B" w:rsidRDefault="00BC745B" w:rsidP="00BC745B">
      <w:pPr>
        <w:pStyle w:val="Code"/>
      </w:pPr>
      <w:r w:rsidRPr="00BC745B">
        <w:t>GOconfig_rotate      : S</w:t>
      </w:r>
    </w:p>
    <w:p w14:paraId="015F08A0" w14:textId="77777777" w:rsidR="00BC745B" w:rsidRPr="00BC745B" w:rsidRDefault="00BC745B" w:rsidP="00BC745B">
      <w:pPr>
        <w:pStyle w:val="Code"/>
      </w:pPr>
    </w:p>
    <w:p w14:paraId="35DA9706" w14:textId="77777777" w:rsidR="00BC745B" w:rsidRPr="00BC745B" w:rsidRDefault="00BC745B" w:rsidP="00BC745B">
      <w:pPr>
        <w:pStyle w:val="Code"/>
      </w:pPr>
      <w:r w:rsidRPr="00BC745B">
        <w:t>Opt-Cooling-Spec     : 2TonStdCooling</w:t>
      </w:r>
    </w:p>
    <w:p w14:paraId="719196A6" w14:textId="2FD12037" w:rsidR="00BC745B" w:rsidRDefault="00BC745B" w:rsidP="00BC745B">
      <w:pPr>
        <w:pStyle w:val="Heading2"/>
      </w:pPr>
      <w:r>
        <w:t xml:space="preserve">Substitute-h2k.rb output </w:t>
      </w:r>
    </w:p>
    <w:p w14:paraId="060D2D9F" w14:textId="1B1F983D" w:rsidR="00BC745B" w:rsidRDefault="00BC745B" w:rsidP="00BC745B">
      <w:r>
        <w:t>When executed, Substiture-h2k.rb will perform the requested changes</w:t>
      </w:r>
      <w:r w:rsidR="00634FE1">
        <w:t xml:space="preserve"> on the .h2k file, invoke HOT2000 and collect the results. Summary results are reported to screen, as shown in the following excerpt:</w:t>
      </w:r>
    </w:p>
    <w:p w14:paraId="79C9DC2A" w14:textId="1A325ACE" w:rsidR="00BC745B" w:rsidRPr="00BC745B" w:rsidRDefault="00BC745B" w:rsidP="00BC745B">
      <w:pPr>
        <w:pStyle w:val="Code"/>
        <w:rPr>
          <w:rStyle w:val="CodeSnipRED"/>
        </w:rPr>
      </w:pPr>
      <w:r>
        <w:t xml:space="preserve">PS C:\HTAP&gt; </w:t>
      </w:r>
      <w:r w:rsidRPr="00BC745B">
        <w:rPr>
          <w:rStyle w:val="CodeSnipRED"/>
        </w:rPr>
        <w:t xml:space="preserve">.\substitute-h2k.rb -v -o .\HOT2000.options -c .\HOT2000.choices </w:t>
      </w:r>
    </w:p>
    <w:p w14:paraId="676EE479" w14:textId="77777777" w:rsidR="00363D33" w:rsidRDefault="00363D33" w:rsidP="00363D33">
      <w:pPr>
        <w:pStyle w:val="Code"/>
      </w:pPr>
    </w:p>
    <w:p w14:paraId="53015AEA" w14:textId="21E4F3EF" w:rsidR="00363D33" w:rsidRDefault="00363D33" w:rsidP="00363D33">
      <w:pPr>
        <w:pStyle w:val="Code"/>
      </w:pPr>
      <w:r>
        <w:t xml:space="preserve"> &gt; substitute-h2k.rb</w:t>
      </w:r>
    </w:p>
    <w:p w14:paraId="7609999F" w14:textId="77777777" w:rsidR="00363D33" w:rsidRDefault="00363D33" w:rsidP="00363D33">
      <w:pPr>
        <w:pStyle w:val="Code"/>
      </w:pPr>
      <w:r>
        <w:t xml:space="preserve">         path: C:\HTAP</w:t>
      </w:r>
    </w:p>
    <w:p w14:paraId="69576810" w14:textId="77777777" w:rsidR="00363D33" w:rsidRDefault="00363D33" w:rsidP="00363D33">
      <w:pPr>
        <w:pStyle w:val="Code"/>
      </w:pPr>
      <w:r>
        <w:t xml:space="preserve">         ChoiceFile: .\HOT2000.choices</w:t>
      </w:r>
    </w:p>
    <w:p w14:paraId="59401F07" w14:textId="77777777" w:rsidR="00363D33" w:rsidRDefault="00363D33" w:rsidP="00363D33">
      <w:pPr>
        <w:pStyle w:val="Code"/>
      </w:pPr>
      <w:r>
        <w:t xml:space="preserve">         OptionFile: .\HOT2000.options</w:t>
      </w:r>
    </w:p>
    <w:p w14:paraId="0BF33AFE" w14:textId="77777777" w:rsidR="00363D33" w:rsidRDefault="00363D33" w:rsidP="00363D33">
      <w:pPr>
        <w:pStyle w:val="Code"/>
      </w:pPr>
      <w:r>
        <w:t xml:space="preserve">         Base model: Not specified. Using archetype specified in .choice file</w:t>
      </w:r>
    </w:p>
    <w:p w14:paraId="0D2AE7E3" w14:textId="77777777" w:rsidR="00363D33" w:rsidRDefault="00363D33" w:rsidP="00363D33">
      <w:pPr>
        <w:pStyle w:val="Code"/>
      </w:pPr>
      <w:r>
        <w:t xml:space="preserve">         HOT2000 source folder:</w:t>
      </w:r>
    </w:p>
    <w:p w14:paraId="420E9920" w14:textId="77777777" w:rsidR="00363D33" w:rsidRDefault="00363D33" w:rsidP="00363D33">
      <w:pPr>
        <w:pStyle w:val="Code"/>
      </w:pPr>
      <w:r>
        <w:t xml:space="preserve">         HOT2000 run folder:</w:t>
      </w:r>
    </w:p>
    <w:p w14:paraId="45153A2A" w14:textId="77777777" w:rsidR="00363D33" w:rsidRDefault="00363D33" w:rsidP="00363D33">
      <w:pPr>
        <w:pStyle w:val="Code"/>
      </w:pPr>
    </w:p>
    <w:p w14:paraId="7858A7BE" w14:textId="77777777" w:rsidR="00363D33" w:rsidRDefault="00363D33" w:rsidP="00363D33">
      <w:pPr>
        <w:pStyle w:val="Code"/>
      </w:pPr>
      <w:r>
        <w:t xml:space="preserve"> Reading available options (.\HOT2000.options)...  done.</w:t>
      </w:r>
    </w:p>
    <w:p w14:paraId="43C80098" w14:textId="77777777" w:rsidR="00363D33" w:rsidRDefault="00363D33" w:rsidP="00363D33">
      <w:pPr>
        <w:pStyle w:val="Code"/>
      </w:pPr>
    </w:p>
    <w:p w14:paraId="1D44870E" w14:textId="7091D976" w:rsidR="00363D33" w:rsidRDefault="00363D33" w:rsidP="00363D33">
      <w:pPr>
        <w:pStyle w:val="Code"/>
      </w:pPr>
      <w:r>
        <w:t xml:space="preserve"> Reading user-defined choices (.\HOT2000.choices)... done.</w:t>
      </w:r>
    </w:p>
    <w:p w14:paraId="68FDD59D" w14:textId="77777777" w:rsidR="00363D33" w:rsidRDefault="00363D33" w:rsidP="00363D33">
      <w:pPr>
        <w:pStyle w:val="Code"/>
      </w:pPr>
    </w:p>
    <w:p w14:paraId="6CC2E17E" w14:textId="1CD407A5" w:rsidR="00363D33" w:rsidRDefault="00363D33" w:rsidP="00363D33">
      <w:pPr>
        <w:pStyle w:val="Code"/>
      </w:pPr>
      <w:r>
        <w:t xml:space="preserve"> Validating choices and options... done.</w:t>
      </w:r>
    </w:p>
    <w:p w14:paraId="0B519397" w14:textId="77777777" w:rsidR="00363D33" w:rsidRDefault="00363D33" w:rsidP="00363D33">
      <w:pPr>
        <w:pStyle w:val="Code"/>
      </w:pPr>
    </w:p>
    <w:p w14:paraId="5397C239" w14:textId="77777777" w:rsidR="00363D33" w:rsidRDefault="00363D33" w:rsidP="00363D33">
      <w:pPr>
        <w:pStyle w:val="Code"/>
      </w:pPr>
      <w:r>
        <w:t xml:space="preserve"> Creating a copying of HOT2000 executable directory below master... 197 File(s) copied</w:t>
      </w:r>
    </w:p>
    <w:p w14:paraId="0002F1A8" w14:textId="77777777" w:rsidR="00363D33" w:rsidRDefault="00363D33" w:rsidP="00363D33">
      <w:pPr>
        <w:pStyle w:val="Code"/>
      </w:pPr>
    </w:p>
    <w:p w14:paraId="0BFD718E" w14:textId="7B4BB17D" w:rsidR="00363D33" w:rsidRDefault="00363D33" w:rsidP="00363D33">
      <w:pPr>
        <w:pStyle w:val="Code"/>
      </w:pPr>
      <w:r>
        <w:t xml:space="preserve"> Creating a copy of HOT2000 model file for optimization work...   1 file(s) copied.</w:t>
      </w:r>
    </w:p>
    <w:p w14:paraId="14FA1EEB" w14:textId="77777777" w:rsidR="00363D33" w:rsidRDefault="00363D33" w:rsidP="00363D33">
      <w:pPr>
        <w:pStyle w:val="Code"/>
      </w:pPr>
      <w:r>
        <w:t xml:space="preserve"> (File C:\HTAP\Arch-1-NZEH-detached-2-story.h2k created.)</w:t>
      </w:r>
    </w:p>
    <w:p w14:paraId="6CC3F8CE" w14:textId="77777777" w:rsidR="00363D33" w:rsidRDefault="00363D33" w:rsidP="00363D33">
      <w:pPr>
        <w:pStyle w:val="Code"/>
      </w:pPr>
    </w:p>
    <w:p w14:paraId="0ACCAAE9" w14:textId="0D360755" w:rsidR="00363D33" w:rsidRDefault="00363D33" w:rsidP="00363D33">
      <w:pPr>
        <w:pStyle w:val="Code"/>
      </w:pPr>
      <w:r>
        <w:t xml:space="preserve"> Invoking HOT2000 (PID 7504)... Hot2000 (PID: 7504) finished with exit status 0</w:t>
      </w:r>
    </w:p>
    <w:p w14:paraId="68C56656" w14:textId="77777777" w:rsidR="00363D33" w:rsidRDefault="00363D33" w:rsidP="00363D33">
      <w:pPr>
        <w:pStyle w:val="Code"/>
      </w:pPr>
      <w:r>
        <w:t xml:space="preserve"> The run was successful (2.22 seconds)!</w:t>
      </w:r>
    </w:p>
    <w:p w14:paraId="77F3EC32" w14:textId="77777777" w:rsidR="00363D33" w:rsidRDefault="00363D33" w:rsidP="00363D33">
      <w:pPr>
        <w:pStyle w:val="Code"/>
      </w:pPr>
    </w:p>
    <w:p w14:paraId="63B93D23" w14:textId="77777777" w:rsidR="00363D33" w:rsidRDefault="00363D33" w:rsidP="00363D33">
      <w:pPr>
        <w:pStyle w:val="Code"/>
      </w:pPr>
      <w:r>
        <w:t xml:space="preserve"> Copying results.        1 file(s) copied.</w:t>
      </w:r>
    </w:p>
    <w:p w14:paraId="546B5509" w14:textId="77777777" w:rsidR="00363D33" w:rsidRDefault="00363D33" w:rsidP="00363D33">
      <w:pPr>
        <w:pStyle w:val="Code"/>
      </w:pPr>
    </w:p>
    <w:p w14:paraId="34AA14A2" w14:textId="77777777" w:rsidR="00363D33" w:rsidRDefault="00363D33" w:rsidP="00363D33">
      <w:pPr>
        <w:pStyle w:val="Code"/>
      </w:pPr>
      <w:r>
        <w:t xml:space="preserve"> Parsing results... done</w:t>
      </w:r>
    </w:p>
    <w:p w14:paraId="7BE666EF" w14:textId="77777777" w:rsidR="00363D33" w:rsidRDefault="00363D33" w:rsidP="00363D33">
      <w:pPr>
        <w:pStyle w:val="Code"/>
      </w:pPr>
    </w:p>
    <w:p w14:paraId="5107E818" w14:textId="77777777" w:rsidR="00363D33" w:rsidRDefault="00363D33" w:rsidP="00363D33">
      <w:pPr>
        <w:pStyle w:val="Code"/>
      </w:pPr>
      <w:r>
        <w:t>----------------------- SIMULATION RESULTS ---------------------------------</w:t>
      </w:r>
    </w:p>
    <w:p w14:paraId="375FB191" w14:textId="77777777" w:rsidR="00363D33" w:rsidRDefault="00363D33" w:rsidP="00363D33">
      <w:pPr>
        <w:pStyle w:val="Code"/>
      </w:pPr>
    </w:p>
    <w:p w14:paraId="6D2BE123" w14:textId="77777777" w:rsidR="00363D33" w:rsidRDefault="00363D33" w:rsidP="00363D33">
      <w:pPr>
        <w:pStyle w:val="Code"/>
      </w:pPr>
      <w:r>
        <w:t xml:space="preserve"> Peak Heating Load (W): 11131.9</w:t>
      </w:r>
    </w:p>
    <w:p w14:paraId="4768F745" w14:textId="77777777" w:rsidR="00363D33" w:rsidRDefault="00363D33" w:rsidP="00363D33">
      <w:pPr>
        <w:pStyle w:val="Code"/>
      </w:pPr>
      <w:r>
        <w:t xml:space="preserve"> Peak Cooling Load (W): 10914.9</w:t>
      </w:r>
    </w:p>
    <w:p w14:paraId="20E30023" w14:textId="77777777" w:rsidR="00363D33" w:rsidRDefault="00363D33" w:rsidP="00363D33">
      <w:pPr>
        <w:pStyle w:val="Code"/>
      </w:pPr>
    </w:p>
    <w:p w14:paraId="3F891209" w14:textId="77777777" w:rsidR="00363D33" w:rsidRDefault="00363D33" w:rsidP="00363D33">
      <w:pPr>
        <w:pStyle w:val="Code"/>
      </w:pPr>
      <w:r>
        <w:t xml:space="preserve"> Energy Consumption:</w:t>
      </w:r>
    </w:p>
    <w:p w14:paraId="0885BC83" w14:textId="77777777" w:rsidR="00363D33" w:rsidRDefault="00363D33" w:rsidP="00363D33">
      <w:pPr>
        <w:pStyle w:val="Code"/>
      </w:pPr>
    </w:p>
    <w:p w14:paraId="0D9DADE2" w14:textId="77777777" w:rsidR="00363D33" w:rsidRDefault="00363D33" w:rsidP="00363D33">
      <w:pPr>
        <w:pStyle w:val="Code"/>
      </w:pPr>
      <w:r>
        <w:t xml:space="preserve">  34.6 ( Space Heating, GJ )</w:t>
      </w:r>
    </w:p>
    <w:p w14:paraId="752464BB" w14:textId="77777777" w:rsidR="00363D33" w:rsidRDefault="00363D33" w:rsidP="00363D33">
      <w:pPr>
        <w:pStyle w:val="Code"/>
      </w:pPr>
      <w:r>
        <w:t xml:space="preserve">  6.0 ( Hot Water, GJ )</w:t>
      </w:r>
    </w:p>
    <w:p w14:paraId="10394B87" w14:textId="77777777" w:rsidR="00363D33" w:rsidRDefault="00363D33" w:rsidP="00363D33">
      <w:pPr>
        <w:pStyle w:val="Code"/>
      </w:pPr>
      <w:r>
        <w:t xml:space="preserve">  2.4 ( Ventilator Electrical, GJ )</w:t>
      </w:r>
    </w:p>
    <w:p w14:paraId="01133B9C" w14:textId="77777777" w:rsidR="00363D33" w:rsidRDefault="00363D33" w:rsidP="00363D33">
      <w:pPr>
        <w:pStyle w:val="Code"/>
      </w:pPr>
      <w:r>
        <w:t xml:space="preserve">  2.1 ( Space Cooling, GJ )</w:t>
      </w:r>
    </w:p>
    <w:p w14:paraId="59E280AC" w14:textId="77777777" w:rsidR="00363D33" w:rsidRDefault="00363D33" w:rsidP="00363D33">
      <w:pPr>
        <w:pStyle w:val="Code"/>
      </w:pPr>
      <w:r>
        <w:t xml:space="preserve">  31.5 ( Appliances + Lights + Plugs + outdoor, GJ )</w:t>
      </w:r>
    </w:p>
    <w:p w14:paraId="616F3EBE" w14:textId="77777777" w:rsidR="00363D33" w:rsidRDefault="00363D33" w:rsidP="00363D33">
      <w:pPr>
        <w:pStyle w:val="Code"/>
      </w:pPr>
      <w:r>
        <w:t xml:space="preserve"> --------------------------------------------------------</w:t>
      </w:r>
    </w:p>
    <w:p w14:paraId="03C6F8C9" w14:textId="77777777" w:rsidR="00363D33" w:rsidRDefault="00363D33" w:rsidP="00363D33">
      <w:pPr>
        <w:pStyle w:val="Code"/>
      </w:pPr>
      <w:r>
        <w:t xml:space="preserve">  76.7 ( H2K Gross energy use GJ )</w:t>
      </w:r>
    </w:p>
    <w:p w14:paraId="270ED683" w14:textId="77777777" w:rsidR="00363D33" w:rsidRDefault="00363D33" w:rsidP="00363D33">
      <w:pPr>
        <w:pStyle w:val="Code"/>
      </w:pPr>
    </w:p>
    <w:p w14:paraId="179FCD77" w14:textId="7F4838D3" w:rsidR="00363D33" w:rsidRDefault="00363D33" w:rsidP="00363D33">
      <w:pPr>
        <w:pStyle w:val="Code"/>
      </w:pPr>
      <w:r>
        <w:t xml:space="preserve"> Total processing time: 5.88 seconds (H2K run: 2.22 seconds)</w:t>
      </w:r>
    </w:p>
    <w:p w14:paraId="0108EDF8" w14:textId="18D24C7B" w:rsidR="00BC745B" w:rsidRDefault="00BC745B" w:rsidP="00BC745B">
      <w:pPr>
        <w:pStyle w:val="Code"/>
      </w:pPr>
    </w:p>
    <w:p w14:paraId="6D59B208" w14:textId="26202FB5" w:rsidR="00BC745B" w:rsidRDefault="00BC745B" w:rsidP="00BC745B"/>
    <w:p w14:paraId="609E09FA" w14:textId="3EDC11DB" w:rsidR="00634FE1" w:rsidRDefault="00634FE1" w:rsidP="00BC745B">
      <w:r>
        <w:t xml:space="preserve">Substitute-h2k.rb produces a summary output named SubstiturePL-output.txt; an example follows. </w:t>
      </w:r>
    </w:p>
    <w:p w14:paraId="6ADB4EBC" w14:textId="77777777" w:rsidR="00634FE1" w:rsidRDefault="00634FE1" w:rsidP="00634FE1">
      <w:pPr>
        <w:pStyle w:val="Code"/>
      </w:pPr>
      <w:r>
        <w:t xml:space="preserve">Energy-Total-GJ   =  86.7 </w:t>
      </w:r>
    </w:p>
    <w:p w14:paraId="7A687010" w14:textId="77777777" w:rsidR="00634FE1" w:rsidRDefault="00634FE1" w:rsidP="00634FE1">
      <w:pPr>
        <w:pStyle w:val="Code"/>
      </w:pPr>
      <w:r>
        <w:t xml:space="preserve">Ref-En-Total-GJ   =  0.0 </w:t>
      </w:r>
    </w:p>
    <w:p w14:paraId="13A01A10" w14:textId="77777777" w:rsidR="00634FE1" w:rsidRDefault="00634FE1" w:rsidP="00634FE1">
      <w:pPr>
        <w:pStyle w:val="Code"/>
      </w:pPr>
      <w:r>
        <w:t xml:space="preserve">Util-Bill-gross   =  2160.49   </w:t>
      </w:r>
    </w:p>
    <w:p w14:paraId="0014A238" w14:textId="77777777" w:rsidR="00634FE1" w:rsidRDefault="00634FE1" w:rsidP="00634FE1">
      <w:pPr>
        <w:pStyle w:val="Code"/>
      </w:pPr>
      <w:r>
        <w:t xml:space="preserve">Util-PV-revenue   =  0.0    </w:t>
      </w:r>
    </w:p>
    <w:p w14:paraId="329FFFFB" w14:textId="77777777" w:rsidR="00634FE1" w:rsidRDefault="00634FE1" w:rsidP="00634FE1">
      <w:pPr>
        <w:pStyle w:val="Code"/>
      </w:pPr>
      <w:r>
        <w:t xml:space="preserve">Util-Bill-Net     =  2160.49 </w:t>
      </w:r>
    </w:p>
    <w:p w14:paraId="3F2C1E85" w14:textId="77777777" w:rsidR="00634FE1" w:rsidRDefault="00634FE1" w:rsidP="00634FE1">
      <w:pPr>
        <w:pStyle w:val="Code"/>
      </w:pPr>
      <w:r>
        <w:t xml:space="preserve">Util-Bill-Elec    =  1992.49  </w:t>
      </w:r>
    </w:p>
    <w:p w14:paraId="1A9BAFBB" w14:textId="77777777" w:rsidR="00634FE1" w:rsidRDefault="00634FE1" w:rsidP="00634FE1">
      <w:pPr>
        <w:pStyle w:val="Code"/>
      </w:pPr>
      <w:r>
        <w:t xml:space="preserve">Util-Bill-Gas     =  168.0  </w:t>
      </w:r>
    </w:p>
    <w:p w14:paraId="61B1637C" w14:textId="77777777" w:rsidR="00634FE1" w:rsidRDefault="00634FE1" w:rsidP="00634FE1">
      <w:pPr>
        <w:pStyle w:val="Code"/>
      </w:pPr>
      <w:r>
        <w:t xml:space="preserve">Util-Bill-Prop    =  0.0 </w:t>
      </w:r>
    </w:p>
    <w:p w14:paraId="6D4281FB" w14:textId="77777777" w:rsidR="00634FE1" w:rsidRDefault="00634FE1" w:rsidP="00634FE1">
      <w:pPr>
        <w:pStyle w:val="Code"/>
      </w:pPr>
      <w:r>
        <w:t xml:space="preserve">Util-Bill-Oil     =  0.0 </w:t>
      </w:r>
    </w:p>
    <w:p w14:paraId="2B8176A4" w14:textId="77777777" w:rsidR="00634FE1" w:rsidRDefault="00634FE1" w:rsidP="00634FE1">
      <w:pPr>
        <w:pStyle w:val="Code"/>
      </w:pPr>
      <w:r>
        <w:t xml:space="preserve">Util-Bill-Wood    =  0.0 </w:t>
      </w:r>
    </w:p>
    <w:p w14:paraId="20B1402E" w14:textId="77777777" w:rsidR="00634FE1" w:rsidRDefault="00634FE1" w:rsidP="00634FE1">
      <w:pPr>
        <w:pStyle w:val="Code"/>
      </w:pPr>
      <w:r>
        <w:t xml:space="preserve">Energy-PV-kWh     =  0 </w:t>
      </w:r>
    </w:p>
    <w:p w14:paraId="4AF7ECF1" w14:textId="77777777" w:rsidR="00634FE1" w:rsidRDefault="00634FE1" w:rsidP="00634FE1">
      <w:pPr>
        <w:pStyle w:val="Code"/>
      </w:pPr>
      <w:r>
        <w:t xml:space="preserve">Gross-HeatLoss-GJ =  172 </w:t>
      </w:r>
    </w:p>
    <w:p w14:paraId="2449B74A" w14:textId="77777777" w:rsidR="00634FE1" w:rsidRDefault="00634FE1" w:rsidP="00634FE1">
      <w:pPr>
        <w:pStyle w:val="Code"/>
      </w:pPr>
      <w:r>
        <w:t xml:space="preserve">Energy-HeatingGJ  =  55.1 </w:t>
      </w:r>
    </w:p>
    <w:p w14:paraId="3B094E47" w14:textId="77777777" w:rsidR="00634FE1" w:rsidRDefault="00634FE1" w:rsidP="00634FE1">
      <w:pPr>
        <w:pStyle w:val="Code"/>
      </w:pPr>
      <w:r>
        <w:t xml:space="preserve">AuxEnergyReq-HeatingGJ = 107.7 </w:t>
      </w:r>
    </w:p>
    <w:p w14:paraId="6F0CBCB4" w14:textId="77777777" w:rsidR="00634FE1" w:rsidRDefault="00634FE1" w:rsidP="00634FE1">
      <w:pPr>
        <w:pStyle w:val="Code"/>
      </w:pPr>
      <w:r>
        <w:t xml:space="preserve">Energy-CoolingGJ  =  3.9 </w:t>
      </w:r>
    </w:p>
    <w:p w14:paraId="56B02719" w14:textId="77777777" w:rsidR="00634FE1" w:rsidRDefault="00634FE1" w:rsidP="00634FE1">
      <w:pPr>
        <w:pStyle w:val="Code"/>
      </w:pPr>
      <w:r>
        <w:t xml:space="preserve">Energy-VentGJ     =  1.4 </w:t>
      </w:r>
    </w:p>
    <w:p w14:paraId="3ED8BE87" w14:textId="77777777" w:rsidR="00634FE1" w:rsidRDefault="00634FE1" w:rsidP="00634FE1">
      <w:pPr>
        <w:pStyle w:val="Code"/>
      </w:pPr>
      <w:r>
        <w:t xml:space="preserve">Energy-DHWGJ      =  5.8 </w:t>
      </w:r>
    </w:p>
    <w:p w14:paraId="1C120FB8" w14:textId="77777777" w:rsidR="00634FE1" w:rsidRDefault="00634FE1" w:rsidP="00634FE1">
      <w:pPr>
        <w:pStyle w:val="Code"/>
      </w:pPr>
      <w:r>
        <w:t xml:space="preserve">Energy-PlugGJ     =  24.3 </w:t>
      </w:r>
    </w:p>
    <w:p w14:paraId="7BF1D50A" w14:textId="77777777" w:rsidR="00634FE1" w:rsidRDefault="00634FE1" w:rsidP="00634FE1">
      <w:pPr>
        <w:pStyle w:val="Code"/>
      </w:pPr>
      <w:r>
        <w:t xml:space="preserve">EnergyEleckWh     =  25404.4 </w:t>
      </w:r>
    </w:p>
    <w:p w14:paraId="0786E09D" w14:textId="77777777" w:rsidR="00634FE1" w:rsidRDefault="00634FE1" w:rsidP="00634FE1">
      <w:pPr>
        <w:pStyle w:val="Code"/>
      </w:pPr>
      <w:r>
        <w:t xml:space="preserve">EnergyGasM3       =  0.0  </w:t>
      </w:r>
    </w:p>
    <w:p w14:paraId="5C63A3CD" w14:textId="77777777" w:rsidR="00634FE1" w:rsidRDefault="00634FE1" w:rsidP="00634FE1">
      <w:pPr>
        <w:pStyle w:val="Code"/>
      </w:pPr>
      <w:r>
        <w:t xml:space="preserve">EnergyOil_l       =  0.0    </w:t>
      </w:r>
    </w:p>
    <w:p w14:paraId="758FD539" w14:textId="77777777" w:rsidR="00634FE1" w:rsidRDefault="00634FE1" w:rsidP="00634FE1">
      <w:pPr>
        <w:pStyle w:val="Code"/>
      </w:pPr>
      <w:r>
        <w:t xml:space="preserve">EnergyProp_L      =  0.0    </w:t>
      </w:r>
    </w:p>
    <w:p w14:paraId="29F3DF2C" w14:textId="77777777" w:rsidR="00634FE1" w:rsidRDefault="00634FE1" w:rsidP="00634FE1">
      <w:pPr>
        <w:pStyle w:val="Code"/>
      </w:pPr>
      <w:r>
        <w:lastRenderedPageBreak/>
        <w:t xml:space="preserve">EnergyWood_cord   =  0.0    </w:t>
      </w:r>
    </w:p>
    <w:p w14:paraId="0BC57161" w14:textId="77777777" w:rsidR="00634FE1" w:rsidRDefault="00634FE1" w:rsidP="00634FE1">
      <w:pPr>
        <w:pStyle w:val="Code"/>
      </w:pPr>
      <w:r>
        <w:t>Upgrade-cost      =  1185.0</w:t>
      </w:r>
    </w:p>
    <w:p w14:paraId="309B5A46" w14:textId="77777777" w:rsidR="00634FE1" w:rsidRDefault="00634FE1" w:rsidP="00634FE1">
      <w:pPr>
        <w:pStyle w:val="Code"/>
      </w:pPr>
      <w:r>
        <w:t xml:space="preserve">SimplePaybackYrs  =  2207.9 </w:t>
      </w:r>
    </w:p>
    <w:p w14:paraId="52E30692" w14:textId="77777777" w:rsidR="00634FE1" w:rsidRDefault="00634FE1" w:rsidP="00634FE1">
      <w:pPr>
        <w:pStyle w:val="Code"/>
      </w:pPr>
      <w:r>
        <w:t>PEAK-Heating-W    =  20793.0</w:t>
      </w:r>
    </w:p>
    <w:p w14:paraId="6A7FF264" w14:textId="77777777" w:rsidR="00634FE1" w:rsidRDefault="00634FE1" w:rsidP="00634FE1">
      <w:pPr>
        <w:pStyle w:val="Code"/>
      </w:pPr>
      <w:r>
        <w:t>PEAK-Cooling-W    =  19403.6</w:t>
      </w:r>
    </w:p>
    <w:p w14:paraId="4982E0FC" w14:textId="77777777" w:rsidR="00634FE1" w:rsidRDefault="00634FE1" w:rsidP="00634FE1">
      <w:pPr>
        <w:pStyle w:val="Code"/>
      </w:pPr>
      <w:r>
        <w:t>PV-size-kW        =  0.0</w:t>
      </w:r>
    </w:p>
    <w:p w14:paraId="3CFE0AA6" w14:textId="77777777" w:rsidR="00634FE1" w:rsidRDefault="00634FE1" w:rsidP="00634FE1">
      <w:pPr>
        <w:pStyle w:val="Code"/>
      </w:pPr>
      <w:r>
        <w:t>ERS-Value         =  0.0</w:t>
      </w:r>
    </w:p>
    <w:p w14:paraId="78EB59BE" w14:textId="77777777" w:rsidR="00634FE1" w:rsidRDefault="00634FE1" w:rsidP="00634FE1">
      <w:pPr>
        <w:pStyle w:val="Code"/>
      </w:pPr>
      <w:r>
        <w:t>NumTries          =  1.0</w:t>
      </w:r>
    </w:p>
    <w:p w14:paraId="2BF3F892" w14:textId="77DECD40" w:rsidR="00634FE1" w:rsidRDefault="00634FE1" w:rsidP="00634FE1">
      <w:pPr>
        <w:pStyle w:val="Code"/>
      </w:pPr>
      <w:r>
        <w:t>LapsedTime        =  3.33</w:t>
      </w:r>
    </w:p>
    <w:p w14:paraId="4347FEDD" w14:textId="4B861080" w:rsidR="00634FE1" w:rsidRDefault="00634FE1" w:rsidP="00BC745B">
      <w:r>
        <w:t xml:space="preserve">In addition to this summary output, comprehensive HOT2000 output is located in the edited .h2k file (in this example, </w:t>
      </w:r>
      <w:r w:rsidRPr="00A366ED">
        <w:rPr>
          <w:rStyle w:val="CodeSnip"/>
        </w:rPr>
        <w:t>C:\HTAP\KelownaHouse.h2k</w:t>
      </w:r>
      <w:r w:rsidR="00A366ED">
        <w:t>).</w:t>
      </w:r>
    </w:p>
    <w:p w14:paraId="46377333" w14:textId="2AD19DF4" w:rsidR="005006F1" w:rsidRDefault="005006F1" w:rsidP="005006F1">
      <w:pPr>
        <w:pStyle w:val="Heading1"/>
      </w:pPr>
      <w:r>
        <w:t>Application — running BATCH analysis</w:t>
      </w:r>
    </w:p>
    <w:p w14:paraId="111BA385" w14:textId="0FC00E58" w:rsidR="00A366ED" w:rsidRDefault="00704EEA" w:rsidP="00A366ED">
      <w:pPr>
        <w:pStyle w:val="Heading1"/>
      </w:pPr>
      <w:r>
        <w:t>Depreciated</w:t>
      </w:r>
      <w:r w:rsidR="00E36413">
        <w:t>: GENOPT batch runs and optimization</w:t>
      </w:r>
    </w:p>
    <w:p w14:paraId="14D4BD1E" w14:textId="5F215C8B" w:rsidR="00E36413" w:rsidRPr="004F6205" w:rsidRDefault="005006F1" w:rsidP="00E36413">
      <w:r>
        <w:t xml:space="preserve">To use HTAP as part of </w:t>
      </w:r>
      <w:proofErr w:type="spellStart"/>
      <w:r>
        <w:t>genopt</w:t>
      </w:r>
      <w:proofErr w:type="spellEnd"/>
      <w:r>
        <w:t>, the following software are needed:</w:t>
      </w:r>
    </w:p>
    <w:p w14:paraId="4067E710" w14:textId="77777777" w:rsidR="00E36413" w:rsidRDefault="00E36413" w:rsidP="00E36413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13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14:paraId="6D182F5F" w14:textId="77777777" w:rsidR="00E36413" w:rsidRDefault="00E36413" w:rsidP="00E36413">
      <w:pPr>
        <w:pStyle w:val="ListParagraph"/>
        <w:numPr>
          <w:ilvl w:val="0"/>
          <w:numId w:val="1"/>
        </w:numPr>
      </w:pPr>
      <w:proofErr w:type="spellStart"/>
      <w:r>
        <w:t>GenOpt</w:t>
      </w:r>
      <w:proofErr w:type="spellEnd"/>
      <w:r>
        <w:t xml:space="preserve">: </w:t>
      </w:r>
      <w:hyperlink r:id="rId14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14:paraId="41CF5F0E" w14:textId="2BDB22CB" w:rsidR="00A366ED" w:rsidRDefault="00A366ED" w:rsidP="00A366ED">
      <w:r>
        <w:t xml:space="preserve">HTAP uses the </w:t>
      </w:r>
      <w:proofErr w:type="spellStart"/>
      <w:r>
        <w:t>GenOpt</w:t>
      </w:r>
      <w:proofErr w:type="spellEnd"/>
      <w:r>
        <w:t xml:space="preserve"> package to implement batch runs and optimization. Lawrence Berkeley National Laboratory publishes </w:t>
      </w:r>
      <w:proofErr w:type="spellStart"/>
      <w:r>
        <w:t>GenOpt</w:t>
      </w:r>
      <w:proofErr w:type="spellEnd"/>
      <w:r>
        <w:t xml:space="preserve"> at </w:t>
      </w:r>
      <w:hyperlink r:id="rId15" w:history="1">
        <w:r w:rsidRPr="001C24BC">
          <w:rPr>
            <w:rStyle w:val="Hyperlink"/>
          </w:rPr>
          <w:t>https://simulationresearch.lbl.gov/GO/</w:t>
        </w:r>
      </w:hyperlink>
      <w:r>
        <w:t xml:space="preserve">.  Most of the HTAP’s optimization workflow uses standard </w:t>
      </w:r>
      <w:proofErr w:type="spellStart"/>
      <w:r>
        <w:t>GenOpt</w:t>
      </w:r>
      <w:proofErr w:type="spellEnd"/>
      <w:r>
        <w:t xml:space="preserve"> input files and features — these are documented here: </w:t>
      </w:r>
      <w:hyperlink r:id="rId16" w:history="1">
        <w:r w:rsidRPr="001C24BC">
          <w:rPr>
            <w:rStyle w:val="Hyperlink"/>
          </w:rPr>
          <w:t>https://simulationresearch.lbl.gov/GO/download/manual-3-1-1.pdf</w:t>
        </w:r>
      </w:hyperlink>
    </w:p>
    <w:p w14:paraId="6E607AB4" w14:textId="6CC6AA8D" w:rsidR="00A366ED" w:rsidRDefault="00E8033C" w:rsidP="00A366ED">
      <w:r>
        <w:t xml:space="preserve">To run a simple batch simulation, use the following java command: </w:t>
      </w:r>
    </w:p>
    <w:p w14:paraId="33820B30" w14:textId="77777777" w:rsidR="00E8033C" w:rsidRPr="00E8033C" w:rsidRDefault="00E8033C" w:rsidP="00E8033C">
      <w:pPr>
        <w:pStyle w:val="Code"/>
        <w:rPr>
          <w:rStyle w:val="CodeSnipRED"/>
        </w:rPr>
      </w:pPr>
      <w:r w:rsidRPr="00E8033C">
        <w:t xml:space="preserve">C:\HTAP&gt; </w:t>
      </w:r>
      <w:r w:rsidRPr="00E8033C">
        <w:rPr>
          <w:rStyle w:val="CodeSnipRED"/>
        </w:rPr>
        <w:t xml:space="preserve">java -classpath "C:\Program Files\genopt\genopt.jar" genopt.GenOpt </w:t>
      </w:r>
    </w:p>
    <w:p w14:paraId="1C89CADA" w14:textId="2ED6C17D" w:rsidR="00E8033C" w:rsidRPr="00E8033C" w:rsidRDefault="00E8033C" w:rsidP="00E8033C">
      <w:pPr>
        <w:pStyle w:val="Code"/>
        <w:rPr>
          <w:rStyle w:val="CodeSnipRED"/>
        </w:rPr>
      </w:pPr>
      <w:r w:rsidRPr="00E8033C">
        <w:rPr>
          <w:rStyle w:val="CodeSnipRED"/>
        </w:rPr>
        <w:t xml:space="preserve">         Genopt-H2K-INI.GO-ini</w:t>
      </w:r>
    </w:p>
    <w:p w14:paraId="101DCA31" w14:textId="6AA30D6A" w:rsidR="00E8033C" w:rsidRDefault="00E8033C" w:rsidP="00A366ED">
      <w:r>
        <w:t xml:space="preserve">Most of this command </w:t>
      </w:r>
      <w:r w:rsidR="00172995">
        <w:t>contains keywords and paths that ja</w:t>
      </w:r>
      <w:r w:rsidR="000C4C0C">
        <w:t xml:space="preserve">va needs to locate the correct </w:t>
      </w:r>
      <w:proofErr w:type="spellStart"/>
      <w:r w:rsidR="000C4C0C">
        <w:t>GenO</w:t>
      </w:r>
      <w:r w:rsidR="00172995">
        <w:t>pt</w:t>
      </w:r>
      <w:proofErr w:type="spellEnd"/>
      <w:r w:rsidR="00172995">
        <w:t xml:space="preserve"> package:</w:t>
      </w:r>
    </w:p>
    <w:p w14:paraId="1C588C1A" w14:textId="16892A0D" w:rsidR="00E8033C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r w:rsidRPr="00172995">
        <w:rPr>
          <w:rStyle w:val="CodeSnipRED"/>
        </w:rPr>
        <w:t>-</w:t>
      </w:r>
      <w:proofErr w:type="spellStart"/>
      <w:r w:rsidRPr="00172995">
        <w:rPr>
          <w:rStyle w:val="CodeSnipRED"/>
        </w:rPr>
        <w:t>classpath</w:t>
      </w:r>
      <w:proofErr w:type="spellEnd"/>
      <w:r w:rsidRPr="00172995">
        <w:rPr>
          <w:rStyle w:val="CodeSnipRED"/>
        </w:rPr>
        <w:t xml:space="preserve"> "C:\Program Files\</w:t>
      </w:r>
      <w:proofErr w:type="spellStart"/>
      <w:r w:rsidRPr="00172995">
        <w:rPr>
          <w:rStyle w:val="CodeSnipRED"/>
        </w:rPr>
        <w:t>genopt</w:t>
      </w:r>
      <w:proofErr w:type="spellEnd"/>
      <w:r w:rsidRPr="00172995">
        <w:rPr>
          <w:rStyle w:val="CodeSnipRED"/>
        </w:rPr>
        <w:t>\genopt.jar"</w:t>
      </w:r>
      <w:r>
        <w:rPr>
          <w:rStyle w:val="CodeSnipRED"/>
        </w:rPr>
        <w:t xml:space="preserve"> </w:t>
      </w:r>
      <w:r>
        <w:t xml:space="preserve">points to the folder where </w:t>
      </w:r>
      <w:proofErr w:type="spellStart"/>
      <w:r>
        <w:t>GenOpt</w:t>
      </w:r>
      <w:proofErr w:type="spellEnd"/>
      <w:r>
        <w:t xml:space="preserve"> is installed.</w:t>
      </w:r>
    </w:p>
    <w:p w14:paraId="271EE008" w14:textId="78E36ADA" w:rsidR="00172995" w:rsidRDefault="00172995" w:rsidP="00A366ED">
      <w:pPr>
        <w:pStyle w:val="ListParagraph"/>
        <w:numPr>
          <w:ilvl w:val="0"/>
          <w:numId w:val="14"/>
        </w:numPr>
      </w:pPr>
      <w:r>
        <w:t xml:space="preserve">The text </w:t>
      </w:r>
      <w:proofErr w:type="spellStart"/>
      <w:proofErr w:type="gramStart"/>
      <w:r w:rsidRPr="00172995">
        <w:rPr>
          <w:color w:val="FF0000"/>
        </w:rPr>
        <w:t>genopt.GenOpt</w:t>
      </w:r>
      <w:proofErr w:type="spellEnd"/>
      <w:proofErr w:type="gramEnd"/>
      <w:r w:rsidRPr="00172995">
        <w:rPr>
          <w:color w:val="FF0000"/>
        </w:rPr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class that java will load</w:t>
      </w:r>
    </w:p>
    <w:p w14:paraId="47872C33" w14:textId="7E71B2D2" w:rsidR="00172995" w:rsidRDefault="00172995" w:rsidP="00172995">
      <w:pPr>
        <w:pStyle w:val="ListParagraph"/>
        <w:numPr>
          <w:ilvl w:val="0"/>
          <w:numId w:val="14"/>
        </w:numPr>
      </w:pPr>
      <w:r>
        <w:t xml:space="preserve">The text </w:t>
      </w:r>
      <w:r w:rsidRPr="00E8033C">
        <w:rPr>
          <w:rStyle w:val="CodeSnipRED"/>
        </w:rPr>
        <w:t>Genopt-H2K-INI.GO-ini</w:t>
      </w:r>
      <w:r w:rsidRPr="00172995">
        <w:t xml:space="preserve"> </w:t>
      </w:r>
      <w:r>
        <w:t xml:space="preserve">refers to the </w:t>
      </w:r>
      <w:proofErr w:type="spellStart"/>
      <w:r>
        <w:t>Genopt</w:t>
      </w:r>
      <w:proofErr w:type="spellEnd"/>
      <w:r>
        <w:t xml:space="preserve"> initialization file, which instructs </w:t>
      </w:r>
      <w:proofErr w:type="spellStart"/>
      <w:r>
        <w:t>GenOpt</w:t>
      </w:r>
      <w:proofErr w:type="spellEnd"/>
      <w:r>
        <w:t xml:space="preserve"> on where to find other key input files, how to invoke the substiture-h2k.rb </w:t>
      </w:r>
      <w:proofErr w:type="gramStart"/>
      <w:r>
        <w:t>script ,</w:t>
      </w:r>
      <w:proofErr w:type="gramEnd"/>
      <w:r>
        <w:t xml:space="preserve"> and how to parse substiture-h2k.rb </w:t>
      </w:r>
      <w:r w:rsidR="000C4C0C">
        <w:t>output.</w:t>
      </w:r>
    </w:p>
    <w:p w14:paraId="72976734" w14:textId="4AFA7E7D" w:rsidR="00A366ED" w:rsidRDefault="000C4C0C" w:rsidP="00A366ED">
      <w:r>
        <w:t>Configuring batch and optimization runs usually requires changes to the initialization file (</w:t>
      </w:r>
      <w:r w:rsidRPr="00CC3936">
        <w:rPr>
          <w:rStyle w:val="CodeSnip"/>
        </w:rPr>
        <w:t>Genopt-H2K-INI.GO-ini</w:t>
      </w:r>
      <w:r>
        <w:t>), and the command file (</w:t>
      </w:r>
      <w:r w:rsidRPr="00CC3936">
        <w:rPr>
          <w:rStyle w:val="CodeSnip"/>
        </w:rPr>
        <w:t>Genopt-H2K-CMD.GO-cmd</w:t>
      </w:r>
      <w:r>
        <w:t>).</w:t>
      </w:r>
    </w:p>
    <w:p w14:paraId="06D37028" w14:textId="2DB16F51" w:rsidR="000C4C0C" w:rsidRDefault="000C4C0C" w:rsidP="000C4C0C">
      <w:pPr>
        <w:pStyle w:val="Heading2"/>
      </w:pPr>
      <w:r>
        <w:t xml:space="preserve">The initialization </w:t>
      </w:r>
      <w:proofErr w:type="gramStart"/>
      <w:r>
        <w:t>(</w:t>
      </w:r>
      <w:r w:rsidR="00363D33">
        <w:t>.</w:t>
      </w:r>
      <w:r>
        <w:t>GO</w:t>
      </w:r>
      <w:proofErr w:type="gramEnd"/>
      <w:r>
        <w:t>-</w:t>
      </w:r>
      <w:proofErr w:type="spellStart"/>
      <w:r>
        <w:t>ini</w:t>
      </w:r>
      <w:proofErr w:type="spellEnd"/>
      <w:r>
        <w:t>) file</w:t>
      </w:r>
    </w:p>
    <w:p w14:paraId="68CF2ADB" w14:textId="28B14E68" w:rsidR="000C4C0C" w:rsidRDefault="00363D33" w:rsidP="000C4C0C">
      <w:proofErr w:type="gramStart"/>
      <w:r>
        <w:t>The .GO</w:t>
      </w:r>
      <w:proofErr w:type="gramEnd"/>
      <w:r>
        <w:t>-</w:t>
      </w:r>
      <w:proofErr w:type="spellStart"/>
      <w:r>
        <w:t>ini</w:t>
      </w:r>
      <w:proofErr w:type="spellEnd"/>
      <w:r>
        <w:t xml:space="preserve"> file provides information that </w:t>
      </w:r>
      <w:proofErr w:type="spellStart"/>
      <w:r>
        <w:t>GenOpt</w:t>
      </w:r>
      <w:proofErr w:type="spellEnd"/>
      <w:r>
        <w:t xml:space="preserve"> needs to locate other input files, to start the substitute-h2k.rb script, and to parse the output. Generally, users will leave </w:t>
      </w:r>
      <w:r w:rsidR="008C5AD2">
        <w:t xml:space="preserve">most of these inputs unchanged. But two parts of this file are commonly edited – the </w:t>
      </w:r>
      <w:proofErr w:type="spellStart"/>
      <w:r w:rsidR="008C5AD2" w:rsidRPr="008C5AD2">
        <w:rPr>
          <w:rStyle w:val="CodeSnip"/>
        </w:rPr>
        <w:t>CallParameter</w:t>
      </w:r>
      <w:proofErr w:type="spellEnd"/>
      <w:r w:rsidR="008C5AD2">
        <w:t xml:space="preserve"> and the </w:t>
      </w:r>
      <w:r w:rsidR="008C5AD2" w:rsidRPr="008C5AD2">
        <w:rPr>
          <w:rStyle w:val="CodeSnip"/>
        </w:rPr>
        <w:t>Command</w:t>
      </w:r>
      <w:r w:rsidR="008C5AD2">
        <w:t xml:space="preserve"> definitions. </w:t>
      </w:r>
    </w:p>
    <w:p w14:paraId="3519C386" w14:textId="55214CFB" w:rsidR="00907A90" w:rsidRDefault="00907A90" w:rsidP="000C4C0C">
      <w:r>
        <w:t xml:space="preserve">The </w:t>
      </w:r>
      <w:proofErr w:type="spellStart"/>
      <w:r w:rsidRPr="00CC3936">
        <w:rPr>
          <w:rStyle w:val="CodeSnip"/>
        </w:rPr>
        <w:t>CallParameter</w:t>
      </w:r>
      <w:proofErr w:type="spellEnd"/>
      <w:r>
        <w:t xml:space="preserve"> section defines the command-line arguments that </w:t>
      </w:r>
      <w:r w:rsidR="00724B50">
        <w:t xml:space="preserve">should be passed </w:t>
      </w:r>
      <w:r>
        <w:t>to substitute-h2k.rb:</w:t>
      </w:r>
    </w:p>
    <w:p w14:paraId="4085E314" w14:textId="77777777" w:rsidR="00724B50" w:rsidRPr="00724B50" w:rsidRDefault="00724B50" w:rsidP="00724B50">
      <w:pPr>
        <w:pStyle w:val="Code"/>
        <w:rPr>
          <w:rStyle w:val="CodeSnipGREEN0"/>
        </w:rPr>
      </w:pPr>
      <w:r w:rsidRPr="00724B50">
        <w:rPr>
          <w:rStyle w:val="CodeSnipGREEN0"/>
        </w:rPr>
        <w:t xml:space="preserve">   // Simulator command:</w:t>
      </w:r>
    </w:p>
    <w:p w14:paraId="6B654CE1" w14:textId="77777777" w:rsidR="00724B50" w:rsidRDefault="00724B50" w:rsidP="00724B50">
      <w:pPr>
        <w:pStyle w:val="Code"/>
      </w:pPr>
      <w:r>
        <w:t xml:space="preserve">   CallParameter {</w:t>
      </w:r>
    </w:p>
    <w:p w14:paraId="2843530B" w14:textId="77777777" w:rsidR="00724B50" w:rsidRDefault="00724B50" w:rsidP="00724B50">
      <w:pPr>
        <w:pStyle w:val="Code"/>
      </w:pPr>
      <w:r>
        <w:lastRenderedPageBreak/>
        <w:t xml:space="preserve">      Prefix = "Ruby substitute-h2k.rb";1  </w:t>
      </w:r>
    </w:p>
    <w:p w14:paraId="39D597DA" w14:textId="77777777" w:rsidR="00724B50" w:rsidRDefault="00724B50" w:rsidP="00724B50">
      <w:pPr>
        <w:pStyle w:val="Code"/>
      </w:pPr>
      <w:r>
        <w:t xml:space="preserve">      Suffix = " -v -c GenOpt-picked-these-choices.GO-tmp -o </w:t>
      </w:r>
      <w:r w:rsidRPr="00724B50">
        <w:rPr>
          <w:b/>
          <w:color w:val="FF0000"/>
          <w:highlight w:val="yellow"/>
        </w:rPr>
        <w:t>HOT2000.options</w:t>
      </w:r>
      <w:r>
        <w:t>";</w:t>
      </w:r>
    </w:p>
    <w:p w14:paraId="2778339D" w14:textId="522F4B47" w:rsidR="00907A90" w:rsidRPr="000C4C0C" w:rsidRDefault="00724B50" w:rsidP="00724B50">
      <w:pPr>
        <w:pStyle w:val="Code"/>
      </w:pPr>
      <w:r>
        <w:t xml:space="preserve">   }</w:t>
      </w:r>
    </w:p>
    <w:p w14:paraId="1DF087D2" w14:textId="1A646B33" w:rsidR="00A366ED" w:rsidRDefault="00B14662" w:rsidP="00A366ED">
      <w:r>
        <w:t xml:space="preserve">The </w:t>
      </w:r>
      <w:r w:rsidR="00CC3936" w:rsidRPr="00CC3936">
        <w:rPr>
          <w:rStyle w:val="CodeSnip"/>
        </w:rPr>
        <w:t xml:space="preserve">suffix </w:t>
      </w:r>
      <w:r w:rsidR="00CC3936">
        <w:t xml:space="preserve">command includes the name and path of the options file to be used (here HOT2000.options). If a different options file is to be used with updated performance or cost data, this path should be adjusted accordingly. </w:t>
      </w:r>
    </w:p>
    <w:p w14:paraId="19713A87" w14:textId="5ED1270E" w:rsidR="00CC3936" w:rsidRDefault="00CC3936" w:rsidP="00A366ED">
      <w:r>
        <w:t xml:space="preserve">The </w:t>
      </w:r>
      <w:r w:rsidRPr="00CC3936">
        <w:rPr>
          <w:rStyle w:val="CodeSnip"/>
        </w:rPr>
        <w:t xml:space="preserve">Command </w:t>
      </w:r>
      <w:r>
        <w:t xml:space="preserve">section defines the location of the </w:t>
      </w:r>
      <w:proofErr w:type="spellStart"/>
      <w:r>
        <w:t>GenOpt</w:t>
      </w:r>
      <w:proofErr w:type="spellEnd"/>
      <w:r>
        <w:t xml:space="preserve"> command file: </w:t>
      </w:r>
    </w:p>
    <w:p w14:paraId="65DFA18E" w14:textId="77777777" w:rsidR="00CC3936" w:rsidRPr="00CC3936" w:rsidRDefault="00CC3936" w:rsidP="00CC3936">
      <w:pPr>
        <w:pStyle w:val="Code"/>
        <w:rPr>
          <w:rStyle w:val="CodeSnipGREEN0"/>
        </w:rPr>
      </w:pPr>
      <w:r w:rsidRPr="00CC3936">
        <w:rPr>
          <w:rStyle w:val="CodeSnipGREEN0"/>
        </w:rPr>
        <w:t>// Optimization configuration.</w:t>
      </w:r>
    </w:p>
    <w:p w14:paraId="4F45AF22" w14:textId="77777777" w:rsidR="00CC3936" w:rsidRDefault="00CC3936" w:rsidP="00CC3936">
      <w:pPr>
        <w:pStyle w:val="Code"/>
      </w:pPr>
      <w:r>
        <w:t>Optimization{</w:t>
      </w:r>
    </w:p>
    <w:p w14:paraId="3F5C906E" w14:textId="77777777" w:rsidR="00CC3936" w:rsidRDefault="00CC3936" w:rsidP="00CC3936">
      <w:pPr>
        <w:pStyle w:val="Code"/>
      </w:pPr>
      <w:r>
        <w:t xml:space="preserve">   Files{</w:t>
      </w:r>
    </w:p>
    <w:p w14:paraId="5D1DA713" w14:textId="77777777" w:rsidR="00CC3936" w:rsidRDefault="00CC3936" w:rsidP="00CC3936">
      <w:pPr>
        <w:pStyle w:val="Code"/>
      </w:pPr>
      <w:r>
        <w:t xml:space="preserve">      Command {</w:t>
      </w:r>
    </w:p>
    <w:p w14:paraId="559F58F2" w14:textId="77777777" w:rsidR="00CC3936" w:rsidRDefault="00CC3936" w:rsidP="00CC3936">
      <w:pPr>
        <w:pStyle w:val="Code"/>
      </w:pPr>
      <w:r>
        <w:t xml:space="preserve">         File1 = "</w:t>
      </w:r>
      <w:r w:rsidRPr="00CC3936">
        <w:rPr>
          <w:b/>
          <w:color w:val="FF0000"/>
          <w:highlight w:val="yellow"/>
        </w:rPr>
        <w:t>Genopt-H2K-CMD.GO-cmd</w:t>
      </w:r>
      <w:r>
        <w:t>";</w:t>
      </w:r>
    </w:p>
    <w:p w14:paraId="5D241BF8" w14:textId="77777777" w:rsidR="00CC3936" w:rsidRDefault="00CC3936" w:rsidP="00CC3936">
      <w:pPr>
        <w:pStyle w:val="Code"/>
      </w:pPr>
      <w:r>
        <w:t xml:space="preserve">         </w:t>
      </w:r>
    </w:p>
    <w:p w14:paraId="4D51F40D" w14:textId="77777777" w:rsidR="00CC3936" w:rsidRDefault="00CC3936" w:rsidP="00CC3936">
      <w:pPr>
        <w:pStyle w:val="Code"/>
      </w:pPr>
      <w:r>
        <w:t xml:space="preserve">      }</w:t>
      </w:r>
    </w:p>
    <w:p w14:paraId="5C0C7355" w14:textId="77777777" w:rsidR="00CC3936" w:rsidRDefault="00CC3936" w:rsidP="00CC3936">
      <w:pPr>
        <w:pStyle w:val="Code"/>
      </w:pPr>
      <w:r>
        <w:t xml:space="preserve">   }</w:t>
      </w:r>
    </w:p>
    <w:p w14:paraId="18D41E27" w14:textId="64B17133" w:rsidR="00CC3936" w:rsidRDefault="00CC3936" w:rsidP="00CC3936">
      <w:pPr>
        <w:pStyle w:val="Code"/>
      </w:pPr>
      <w:r>
        <w:t>}</w:t>
      </w:r>
    </w:p>
    <w:p w14:paraId="6636C930" w14:textId="0792BBE3" w:rsidR="00CC3936" w:rsidRDefault="00CC3936" w:rsidP="00A366ED">
      <w:r>
        <w:t>Users may define different command files for specific analysis tasks; this path and file name should be updated accordingly.</w:t>
      </w:r>
    </w:p>
    <w:p w14:paraId="39304E8F" w14:textId="78F04332" w:rsidR="00CC3936" w:rsidRDefault="00CC3936" w:rsidP="00CC3936">
      <w:pPr>
        <w:pStyle w:val="Heading2"/>
      </w:pPr>
      <w:r>
        <w:t xml:space="preserve">The </w:t>
      </w:r>
      <w:proofErr w:type="gramStart"/>
      <w:r>
        <w:t>command  (</w:t>
      </w:r>
      <w:proofErr w:type="gramEnd"/>
      <w:r>
        <w:t>.GO-</w:t>
      </w:r>
      <w:proofErr w:type="spellStart"/>
      <w:r>
        <w:t>cmd</w:t>
      </w:r>
      <w:proofErr w:type="spellEnd"/>
      <w:r>
        <w:t>) file</w:t>
      </w:r>
    </w:p>
    <w:p w14:paraId="233EBAB9" w14:textId="162EED7E" w:rsidR="00CC3936" w:rsidRDefault="00CC3936" w:rsidP="00CC3936">
      <w:r>
        <w:t xml:space="preserve">The command file defines how each attribute should be varied during a </w:t>
      </w:r>
      <w:proofErr w:type="spellStart"/>
      <w:r>
        <w:t>GenOpt</w:t>
      </w:r>
      <w:proofErr w:type="spellEnd"/>
      <w:r>
        <w:t xml:space="preserve"> </w:t>
      </w:r>
      <w:r w:rsidR="00890184">
        <w:t>batch run, and the strategy that should be used to examine the solution space. The following is an excerpt of the vary section:</w:t>
      </w:r>
    </w:p>
    <w:p w14:paraId="25AA311E" w14:textId="46A606DC" w:rsidR="00890184" w:rsidRDefault="00890184" w:rsidP="00890184">
      <w:pPr>
        <w:pStyle w:val="Code"/>
      </w:pPr>
      <w:r w:rsidRPr="00890184">
        <w:t>Vary{</w:t>
      </w:r>
    </w:p>
    <w:p w14:paraId="6A61FB7D" w14:textId="77777777" w:rsidR="00890184" w:rsidRPr="00890184" w:rsidRDefault="00890184" w:rsidP="00890184">
      <w:pPr>
        <w:pStyle w:val="Code"/>
        <w:rPr>
          <w:rStyle w:val="CodeSnipGREEN0"/>
        </w:rPr>
      </w:pPr>
    </w:p>
    <w:p w14:paraId="445949AD" w14:textId="0342685C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306C3A0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Parameters that configure the simulation </w:t>
      </w:r>
    </w:p>
    <w:p w14:paraId="42FA0F21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==========================================</w:t>
      </w:r>
    </w:p>
    <w:p w14:paraId="0E234BDE" w14:textId="77777777" w:rsidR="00890184" w:rsidRDefault="00890184" w:rsidP="00890184">
      <w:pPr>
        <w:pStyle w:val="Code"/>
      </w:pPr>
      <w:r>
        <w:t xml:space="preserve">  </w:t>
      </w:r>
    </w:p>
    <w:p w14:paraId="7B22462E" w14:textId="77777777" w:rsidR="00890184" w:rsidRDefault="00890184" w:rsidP="00890184">
      <w:pPr>
        <w:pStyle w:val="Code"/>
      </w:pPr>
      <w:r>
        <w:t xml:space="preserve">   // Location  </w:t>
      </w:r>
    </w:p>
    <w:p w14:paraId="6CEB5E4D" w14:textId="77777777" w:rsidR="00890184" w:rsidRDefault="00890184" w:rsidP="00890184">
      <w:pPr>
        <w:pStyle w:val="Code"/>
      </w:pPr>
      <w:r>
        <w:t xml:space="preserve">   Parameter{ </w:t>
      </w:r>
    </w:p>
    <w:p w14:paraId="1C8D9919" w14:textId="77777777" w:rsidR="00890184" w:rsidRDefault="00890184" w:rsidP="00890184">
      <w:pPr>
        <w:pStyle w:val="Code"/>
      </w:pPr>
      <w:r>
        <w:t xml:space="preserve">      Name = GOtag:Opt-Location; </w:t>
      </w:r>
    </w:p>
    <w:p w14:paraId="7F3727EC" w14:textId="77777777" w:rsidR="00890184" w:rsidRDefault="00890184" w:rsidP="00890184">
      <w:pPr>
        <w:pStyle w:val="Code"/>
      </w:pPr>
      <w:r>
        <w:t xml:space="preserve">      Ini  = 1;</w:t>
      </w:r>
    </w:p>
    <w:p w14:paraId="020392C2" w14:textId="51536396" w:rsidR="00890184" w:rsidRDefault="00890184" w:rsidP="00890184">
      <w:pPr>
        <w:pStyle w:val="Code"/>
      </w:pPr>
      <w:r>
        <w:t xml:space="preserve">      Values = "</w:t>
      </w:r>
      <w:r w:rsidRPr="00890184">
        <w:t xml:space="preserve"> </w:t>
      </w:r>
      <w:r>
        <w:t xml:space="preserve">ABBOTSFORD, PrinceGeorge";      </w:t>
      </w:r>
    </w:p>
    <w:p w14:paraId="35A8F8AD" w14:textId="1395CADF" w:rsidR="00890184" w:rsidRDefault="00890184" w:rsidP="00890184">
      <w:pPr>
        <w:pStyle w:val="Code"/>
      </w:pPr>
      <w:r>
        <w:t xml:space="preserve">   }</w:t>
      </w:r>
    </w:p>
    <w:p w14:paraId="230D6FFB" w14:textId="0CAE0ADE" w:rsidR="00890184" w:rsidRDefault="00890184" w:rsidP="00890184">
      <w:pPr>
        <w:pStyle w:val="CodeSnipGREEN"/>
      </w:pPr>
      <w:r>
        <w:t xml:space="preserve">   // =============================================</w:t>
      </w:r>
    </w:p>
    <w:p w14:paraId="558DBC9C" w14:textId="77777777" w:rsidR="00890184" w:rsidRDefault="00890184" w:rsidP="00890184">
      <w:pPr>
        <w:pStyle w:val="CodeSnipGREEN"/>
      </w:pPr>
      <w:r>
        <w:t xml:space="preserve">   // Parameters that change the building design</w:t>
      </w:r>
    </w:p>
    <w:p w14:paraId="6D8C8F27" w14:textId="0AF47978" w:rsidR="00890184" w:rsidRDefault="00890184" w:rsidP="00890184">
      <w:pPr>
        <w:pStyle w:val="CodeSnipGREEN"/>
      </w:pPr>
      <w:r>
        <w:t xml:space="preserve">   // =============================================  </w:t>
      </w:r>
    </w:p>
    <w:p w14:paraId="349C81BF" w14:textId="30BE5D58" w:rsidR="00890184" w:rsidRDefault="00890184" w:rsidP="00890184">
      <w:pPr>
        <w:pStyle w:val="Code"/>
      </w:pPr>
      <w:r>
        <w:t xml:space="preserve">   // Archetype definition</w:t>
      </w:r>
    </w:p>
    <w:p w14:paraId="445CC96C" w14:textId="49AE0903" w:rsidR="00890184" w:rsidRDefault="00890184" w:rsidP="00890184">
      <w:pPr>
        <w:pStyle w:val="Code"/>
      </w:pPr>
      <w:r>
        <w:t xml:space="preserve">   Parameter{ </w:t>
      </w:r>
    </w:p>
    <w:p w14:paraId="36A8109F" w14:textId="77777777" w:rsidR="00890184" w:rsidRDefault="00890184" w:rsidP="00890184">
      <w:pPr>
        <w:pStyle w:val="Code"/>
      </w:pPr>
      <w:r>
        <w:t xml:space="preserve">      Name = GOtag:Opt-Archetype; </w:t>
      </w:r>
    </w:p>
    <w:p w14:paraId="68927C2D" w14:textId="77777777" w:rsidR="00890184" w:rsidRDefault="00890184" w:rsidP="00890184">
      <w:pPr>
        <w:pStyle w:val="Code"/>
      </w:pPr>
      <w:r>
        <w:t xml:space="preserve">      Ini  = 1;</w:t>
      </w:r>
    </w:p>
    <w:p w14:paraId="56B2B113" w14:textId="77777777" w:rsidR="00890184" w:rsidRDefault="00890184" w:rsidP="00890184">
      <w:pPr>
        <w:pStyle w:val="Code"/>
      </w:pPr>
      <w:r>
        <w:t xml:space="preserve">      Values = "NZEH-Arch-1";      </w:t>
      </w:r>
    </w:p>
    <w:p w14:paraId="62C5D369" w14:textId="2E57478B" w:rsidR="00890184" w:rsidRDefault="00890184" w:rsidP="00890184">
      <w:pPr>
        <w:pStyle w:val="Code"/>
      </w:pPr>
      <w:r>
        <w:t xml:space="preserve">   }</w:t>
      </w:r>
    </w:p>
    <w:p w14:paraId="5A4C5D5A" w14:textId="77777777" w:rsidR="00890184" w:rsidRDefault="00890184" w:rsidP="00890184">
      <w:pPr>
        <w:pStyle w:val="Code"/>
      </w:pPr>
      <w:r>
        <w:t xml:space="preserve">   </w:t>
      </w:r>
    </w:p>
    <w:p w14:paraId="3EA6295A" w14:textId="77777777" w:rsidR="00890184" w:rsidRPr="00890184" w:rsidRDefault="00890184" w:rsidP="00890184">
      <w:pPr>
        <w:pStyle w:val="Code"/>
        <w:rPr>
          <w:rStyle w:val="CodeSnipGREEN0"/>
        </w:rPr>
      </w:pPr>
      <w:r w:rsidRPr="00890184">
        <w:rPr>
          <w:rStyle w:val="CodeSnipGREEN0"/>
        </w:rPr>
        <w:t xml:space="preserve">   // Setting the ACH in the AIM-2 input file</w:t>
      </w:r>
    </w:p>
    <w:p w14:paraId="078D2B81" w14:textId="77777777" w:rsidR="00890184" w:rsidRDefault="00890184" w:rsidP="00890184">
      <w:pPr>
        <w:pStyle w:val="Code"/>
      </w:pPr>
      <w:r>
        <w:t xml:space="preserve">   Parameter{ </w:t>
      </w:r>
    </w:p>
    <w:p w14:paraId="4DCAA41E" w14:textId="77777777" w:rsidR="00890184" w:rsidRDefault="00890184" w:rsidP="00890184">
      <w:pPr>
        <w:pStyle w:val="Code"/>
      </w:pPr>
      <w:r>
        <w:t xml:space="preserve">      Name = GOtag:Opt-ACH; </w:t>
      </w:r>
    </w:p>
    <w:p w14:paraId="7206EBD6" w14:textId="77777777" w:rsidR="00890184" w:rsidRDefault="00890184" w:rsidP="00890184">
      <w:pPr>
        <w:pStyle w:val="Code"/>
      </w:pPr>
      <w:r>
        <w:t xml:space="preserve">      Ini  = 1;</w:t>
      </w:r>
    </w:p>
    <w:p w14:paraId="0E9261E3" w14:textId="77777777" w:rsidR="00890184" w:rsidRDefault="00890184" w:rsidP="00890184">
      <w:pPr>
        <w:pStyle w:val="Code"/>
      </w:pPr>
      <w:r>
        <w:t xml:space="preserve">      Values = "ACH_2_5, ACH_1_75, ACH_1_5, ACH_1_25";</w:t>
      </w:r>
    </w:p>
    <w:p w14:paraId="20C1FFBC" w14:textId="77777777" w:rsidR="00890184" w:rsidRDefault="00890184" w:rsidP="00890184">
      <w:pPr>
        <w:pStyle w:val="Code"/>
      </w:pPr>
      <w:r>
        <w:t xml:space="preserve">   }</w:t>
      </w:r>
    </w:p>
    <w:p w14:paraId="2159B1EC" w14:textId="21D37EA3" w:rsidR="00890184" w:rsidRDefault="00890184" w:rsidP="00CC3936">
      <w:r>
        <w:lastRenderedPageBreak/>
        <w:t xml:space="preserve">In this example, the command file instructs </w:t>
      </w:r>
      <w:proofErr w:type="spellStart"/>
      <w:r>
        <w:t>GenOpt</w:t>
      </w:r>
      <w:proofErr w:type="spellEnd"/>
      <w:r>
        <w:t xml:space="preserve"> to alternate the location between Abbotsford and Prince George, and the air-tightness between values of 2.5, 1.75. 1.5 and 1.25 ACH. </w:t>
      </w:r>
    </w:p>
    <w:p w14:paraId="3EB1C03B" w14:textId="6E45B341" w:rsidR="00CC3936" w:rsidRDefault="00890184" w:rsidP="00A366ED">
      <w:r>
        <w:t xml:space="preserve">The command file specifies the algorithm that </w:t>
      </w:r>
      <w:proofErr w:type="spellStart"/>
      <w:r>
        <w:t>GenOpt</w:t>
      </w:r>
      <w:proofErr w:type="spellEnd"/>
      <w:r>
        <w:t xml:space="preserve"> will use to explore the solution space: three algorithms are commonly used:</w:t>
      </w:r>
    </w:p>
    <w:p w14:paraId="02FAB1F0" w14:textId="29D3BB7D" w:rsidR="00890184" w:rsidRDefault="00890184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Parametric:</w:t>
      </w:r>
      <w:r>
        <w:t xml:space="preserve"> </w:t>
      </w:r>
      <w:proofErr w:type="spellStart"/>
      <w:r>
        <w:t>GenOpt</w:t>
      </w:r>
      <w:proofErr w:type="spellEnd"/>
      <w:r>
        <w:t xml:space="preserve"> evaluates the sensitivity of the model to the proposed changes by </w:t>
      </w:r>
      <w:r w:rsidR="00080996">
        <w:t xml:space="preserve">varying each parameter one at a time </w:t>
      </w:r>
    </w:p>
    <w:p w14:paraId="3ACC65D4" w14:textId="3FE450BB" w:rsidR="00080996" w:rsidRDefault="00080996" w:rsidP="00890184">
      <w:pPr>
        <w:pStyle w:val="ListParagraph"/>
        <w:numPr>
          <w:ilvl w:val="0"/>
          <w:numId w:val="15"/>
        </w:numPr>
      </w:pPr>
      <w:r w:rsidRPr="00080996">
        <w:rPr>
          <w:b/>
        </w:rPr>
        <w:t>Mesh:</w:t>
      </w:r>
      <w:r>
        <w:t xml:space="preserve"> </w:t>
      </w:r>
      <w:proofErr w:type="spellStart"/>
      <w:r>
        <w:t>GenOpt</w:t>
      </w:r>
      <w:proofErr w:type="spellEnd"/>
      <w:r>
        <w:t xml:space="preserve"> evaluates all combinations of parameters in the CMD file to fully explore the solution space </w:t>
      </w:r>
    </w:p>
    <w:p w14:paraId="34F9F312" w14:textId="3C034C85" w:rsidR="00080996" w:rsidRDefault="00080996" w:rsidP="00890184">
      <w:pPr>
        <w:pStyle w:val="ListParagraph"/>
        <w:numPr>
          <w:ilvl w:val="0"/>
          <w:numId w:val="15"/>
        </w:numPr>
      </w:pPr>
      <w:r>
        <w:rPr>
          <w:b/>
        </w:rPr>
        <w:t>Optimization:</w:t>
      </w:r>
      <w:r>
        <w:t xml:space="preserve"> </w:t>
      </w:r>
      <w:proofErr w:type="spellStart"/>
      <w:r>
        <w:t>GenOpt</w:t>
      </w:r>
      <w:proofErr w:type="spellEnd"/>
      <w:r>
        <w:t xml:space="preserve"> uses a</w:t>
      </w:r>
      <w:r w:rsidR="00DB35AC">
        <w:t>n</w:t>
      </w:r>
      <w:r>
        <w:t xml:space="preserve"> optimization algorithm to efficiently explore the solution space and narrow in on solutions that satisfy a </w:t>
      </w:r>
      <w:proofErr w:type="gramStart"/>
      <w:r>
        <w:t>specific criteria</w:t>
      </w:r>
      <w:proofErr w:type="gramEnd"/>
      <w:r>
        <w:t xml:space="preserve"> (e.g. lowest cost or most efficient) without evaluating every combination. </w:t>
      </w:r>
    </w:p>
    <w:p w14:paraId="6E1764FD" w14:textId="4B82BBFD" w:rsidR="00080996" w:rsidRDefault="00DB35AC" w:rsidP="00080996">
      <w:r>
        <w:t xml:space="preserve">These algorithms are specified in the </w:t>
      </w:r>
      <w:r w:rsidRPr="00DB35AC">
        <w:rPr>
          <w:rStyle w:val="CodeSnip"/>
        </w:rPr>
        <w:t>Algorithm</w:t>
      </w:r>
      <w:r>
        <w:t xml:space="preserve"> section of the command file. For a parametric run, the section is set as follows: </w:t>
      </w:r>
    </w:p>
    <w:p w14:paraId="76055FB8" w14:textId="77777777" w:rsidR="00DB35AC" w:rsidRDefault="00DB35AC" w:rsidP="00DB35AC">
      <w:pPr>
        <w:pStyle w:val="Code"/>
      </w:pPr>
      <w:r>
        <w:t>Algorithm{</w:t>
      </w:r>
    </w:p>
    <w:p w14:paraId="47360CFB" w14:textId="437ED59D" w:rsidR="00DB35AC" w:rsidRDefault="00DB35AC" w:rsidP="00DB35AC">
      <w:pPr>
        <w:pStyle w:val="Code"/>
      </w:pPr>
      <w:r>
        <w:t xml:space="preserve">  Main = Parametric;</w:t>
      </w:r>
    </w:p>
    <w:p w14:paraId="7F9CCBD3" w14:textId="77777777" w:rsidR="00DB35AC" w:rsidRDefault="00DB35AC" w:rsidP="00DB35AC">
      <w:pPr>
        <w:pStyle w:val="Code"/>
      </w:pPr>
      <w:r>
        <w:t xml:space="preserve">  StopAtError = true; </w:t>
      </w:r>
    </w:p>
    <w:p w14:paraId="7172A4E2" w14:textId="3D446B44" w:rsidR="00DB35AC" w:rsidRDefault="00DB35AC" w:rsidP="00DB35AC">
      <w:pPr>
        <w:pStyle w:val="Code"/>
      </w:pPr>
      <w:r>
        <w:t>}</w:t>
      </w:r>
    </w:p>
    <w:p w14:paraId="68CDB3A8" w14:textId="359FF0B7" w:rsidR="00890184" w:rsidRDefault="00DB35AC" w:rsidP="00A366ED">
      <w:r>
        <w:t xml:space="preserve">For a mesh run, the algorithm section is set as follows: </w:t>
      </w:r>
    </w:p>
    <w:p w14:paraId="2FABB2F0" w14:textId="77777777" w:rsidR="00DB35AC" w:rsidRDefault="00DB35AC" w:rsidP="00DB35AC">
      <w:pPr>
        <w:pStyle w:val="Code"/>
      </w:pPr>
      <w:r>
        <w:t>Algorithm{</w:t>
      </w:r>
    </w:p>
    <w:p w14:paraId="68FC80CB" w14:textId="44685FE7" w:rsidR="00DB35AC" w:rsidRDefault="00DB35AC" w:rsidP="00DB35AC">
      <w:pPr>
        <w:pStyle w:val="Code"/>
      </w:pPr>
      <w:r>
        <w:t xml:space="preserve">  Main = Mesh;</w:t>
      </w:r>
    </w:p>
    <w:p w14:paraId="39E5E342" w14:textId="77777777" w:rsidR="00DB35AC" w:rsidRDefault="00DB35AC" w:rsidP="00DB35AC">
      <w:pPr>
        <w:pStyle w:val="Code"/>
      </w:pPr>
      <w:r>
        <w:t xml:space="preserve">  StopAtError = true; </w:t>
      </w:r>
    </w:p>
    <w:p w14:paraId="434C29F3" w14:textId="77777777" w:rsidR="00DB35AC" w:rsidRDefault="00DB35AC" w:rsidP="00DB35AC">
      <w:pPr>
        <w:pStyle w:val="Code"/>
      </w:pPr>
      <w:r>
        <w:t>}</w:t>
      </w:r>
    </w:p>
    <w:p w14:paraId="53E2678F" w14:textId="14745145" w:rsidR="00DB35AC" w:rsidRDefault="00DB35AC" w:rsidP="00A366ED">
      <w:r>
        <w:t xml:space="preserve">While </w:t>
      </w:r>
      <w:proofErr w:type="spellStart"/>
      <w:r>
        <w:t>GenOpt</w:t>
      </w:r>
      <w:proofErr w:type="spellEnd"/>
      <w:r>
        <w:t xml:space="preserve"> provides a number of different optimization algorithms, only one – Particle Swarm Optimization with </w:t>
      </w:r>
      <w:r w:rsidR="00BD444B">
        <w:t>I</w:t>
      </w:r>
      <w:r>
        <w:t xml:space="preserve">nitial </w:t>
      </w:r>
      <w:r w:rsidR="00BD444B">
        <w:t>W</w:t>
      </w:r>
      <w:r>
        <w:t>eight</w:t>
      </w:r>
      <w:r w:rsidR="00BD444B">
        <w:t xml:space="preserve"> (PSOIW)</w:t>
      </w:r>
      <w:r>
        <w:t xml:space="preserve"> is compatible with the fully discrete approac</w:t>
      </w:r>
      <w:r w:rsidR="00BD444B">
        <w:t>h used in HTAP. That algorithm is defined as follows:</w:t>
      </w:r>
    </w:p>
    <w:p w14:paraId="640F39BF" w14:textId="77777777" w:rsidR="00DB35AC" w:rsidRDefault="00DB35AC" w:rsidP="00DB35AC">
      <w:pPr>
        <w:pStyle w:val="Code"/>
      </w:pPr>
      <w:r>
        <w:t>Algorithm{</w:t>
      </w:r>
    </w:p>
    <w:p w14:paraId="3727503E" w14:textId="77777777" w:rsidR="00DB35AC" w:rsidRDefault="00DB35AC" w:rsidP="00DB35AC">
      <w:pPr>
        <w:pStyle w:val="Code"/>
      </w:pPr>
      <w:r>
        <w:t xml:space="preserve">  Main                      = PSOIW;</w:t>
      </w:r>
    </w:p>
    <w:p w14:paraId="7A3E3E06" w14:textId="77777777" w:rsidR="00DB35AC" w:rsidRDefault="00DB35AC" w:rsidP="00DB35AC">
      <w:pPr>
        <w:pStyle w:val="Code"/>
      </w:pPr>
      <w:r>
        <w:t xml:space="preserve">  NeighborhoodTopology      = vonNeumann;</w:t>
      </w:r>
    </w:p>
    <w:p w14:paraId="40DE74C6" w14:textId="77777777" w:rsidR="00DB35AC" w:rsidRPr="00DB35AC" w:rsidRDefault="00DB35AC" w:rsidP="00DB35AC">
      <w:pPr>
        <w:pStyle w:val="Code"/>
        <w:rPr>
          <w:rStyle w:val="CodeSnipGREEN0"/>
        </w:rPr>
      </w:pPr>
      <w:r>
        <w:t xml:space="preserve">  NeighborhoodSize          = 24;         </w:t>
      </w:r>
      <w:r w:rsidRPr="00DB35AC">
        <w:rPr>
          <w:rStyle w:val="CodeSnipGREEN0"/>
        </w:rPr>
        <w:t>// Disregarded for vonNeumann topology</w:t>
      </w:r>
    </w:p>
    <w:p w14:paraId="3132AEDD" w14:textId="77777777" w:rsidR="00DB35AC" w:rsidRDefault="00DB35AC" w:rsidP="00DB35AC">
      <w:pPr>
        <w:pStyle w:val="Code"/>
      </w:pPr>
      <w:r>
        <w:t xml:space="preserve">  NumberOfParticle          = 23;</w:t>
      </w:r>
    </w:p>
    <w:p w14:paraId="006B3373" w14:textId="77777777" w:rsidR="00DB35AC" w:rsidRDefault="00DB35AC" w:rsidP="00DB35AC">
      <w:pPr>
        <w:pStyle w:val="Code"/>
      </w:pPr>
      <w:r>
        <w:t xml:space="preserve">  NumberOfGeneration        = 2000;</w:t>
      </w:r>
    </w:p>
    <w:p w14:paraId="2BA16A1E" w14:textId="77777777" w:rsidR="00DB35AC" w:rsidRDefault="00DB35AC" w:rsidP="00DB35AC">
      <w:pPr>
        <w:pStyle w:val="Code"/>
      </w:pPr>
      <w:r>
        <w:t xml:space="preserve">  Seed                      = 628;</w:t>
      </w:r>
    </w:p>
    <w:p w14:paraId="6A70C23C" w14:textId="122E1783" w:rsidR="00DB35AC" w:rsidRPr="005B4BDA" w:rsidRDefault="00DB35AC" w:rsidP="00DB35AC">
      <w:pPr>
        <w:pStyle w:val="Code"/>
      </w:pPr>
      <w:r w:rsidRPr="005B4BDA">
        <w:t xml:space="preserve">  CognitiveAcceleration     = 2;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CognitiveAcceleration</w:t>
      </w:r>
    </w:p>
    <w:p w14:paraId="02D86C21" w14:textId="0D48C726" w:rsidR="00DB35AC" w:rsidRPr="005B4BDA" w:rsidRDefault="00DB35AC" w:rsidP="00DB35AC">
      <w:pPr>
        <w:pStyle w:val="Code"/>
      </w:pPr>
      <w:r w:rsidRPr="005B4BDA">
        <w:t xml:space="preserve">  SocialAcceleration        = 3;        </w:t>
      </w:r>
      <w:r w:rsidR="00BD444B" w:rsidRPr="005B4BDA">
        <w:t xml:space="preserve"> </w:t>
      </w:r>
      <w:r w:rsidRPr="005B4BDA">
        <w:t xml:space="preserve"> </w:t>
      </w:r>
      <w:r w:rsidRPr="005B4BDA">
        <w:rPr>
          <w:rStyle w:val="CodeSnipGREEN0"/>
        </w:rPr>
        <w:t>// 0 &lt; SocialAcceleration</w:t>
      </w:r>
    </w:p>
    <w:p w14:paraId="43B8CE35" w14:textId="77777777" w:rsidR="00DB35AC" w:rsidRPr="005B4BDA" w:rsidRDefault="00DB35AC" w:rsidP="00DB35AC">
      <w:pPr>
        <w:pStyle w:val="Code"/>
      </w:pPr>
      <w:r w:rsidRPr="005B4BDA">
        <w:t xml:space="preserve">  MaxVelocityGainContinuous = 1.0;</w:t>
      </w:r>
    </w:p>
    <w:p w14:paraId="23CBA525" w14:textId="3C0CA604" w:rsidR="00DB35AC" w:rsidRDefault="00DB35AC" w:rsidP="00DB35AC">
      <w:pPr>
        <w:pStyle w:val="Code"/>
      </w:pPr>
      <w:r w:rsidRPr="00BD444B">
        <w:t xml:space="preserve">  </w:t>
      </w:r>
      <w:r>
        <w:t xml:space="preserve">MaxVelocityDiscrete       = 1.0;       </w:t>
      </w:r>
      <w:r w:rsidR="00BD444B">
        <w:t xml:space="preserve"> </w:t>
      </w:r>
      <w:r w:rsidRPr="00DB35AC">
        <w:rPr>
          <w:rStyle w:val="CodeSnipGREEN0"/>
        </w:rPr>
        <w:t>// 0 &lt; MaxVelocityDiscrete</w:t>
      </w:r>
    </w:p>
    <w:p w14:paraId="568B3769" w14:textId="4C49BD8C" w:rsidR="00DB35AC" w:rsidRDefault="00DB35AC" w:rsidP="00DB35AC">
      <w:pPr>
        <w:pStyle w:val="Code"/>
      </w:pPr>
      <w:r>
        <w:t xml:space="preserve">  InitialInertiaWeight      = 1.2;       </w:t>
      </w:r>
      <w:r w:rsidR="00BD444B">
        <w:t xml:space="preserve"> </w:t>
      </w:r>
      <w:r w:rsidRPr="00DB35AC">
        <w:rPr>
          <w:rStyle w:val="CodeSnipGREEN0"/>
        </w:rPr>
        <w:t>// 0 &lt; InitialInertiaWeight</w:t>
      </w:r>
    </w:p>
    <w:p w14:paraId="35D98F1C" w14:textId="43F97262" w:rsidR="00DB35AC" w:rsidRDefault="00DB35AC" w:rsidP="00DB35AC">
      <w:pPr>
        <w:pStyle w:val="Code"/>
      </w:pPr>
      <w:r>
        <w:t xml:space="preserve">  FinalInertiaWeight        = 0;         </w:t>
      </w:r>
      <w:r w:rsidR="00BD444B">
        <w:t xml:space="preserve"> </w:t>
      </w:r>
      <w:r w:rsidRPr="00DB35AC">
        <w:rPr>
          <w:rStyle w:val="CodeSnipGREEN0"/>
        </w:rPr>
        <w:t>// 0 &lt; FinalInertiaWeight</w:t>
      </w:r>
    </w:p>
    <w:p w14:paraId="38776E03" w14:textId="76540873" w:rsidR="00DB35AC" w:rsidRDefault="00DB35AC" w:rsidP="00DB35AC">
      <w:pPr>
        <w:pStyle w:val="Code"/>
      </w:pPr>
      <w:r>
        <w:t>}</w:t>
      </w:r>
    </w:p>
    <w:p w14:paraId="79EF7579" w14:textId="30A0B76A" w:rsidR="00CC3936" w:rsidRDefault="00BD444B" w:rsidP="00A366ED">
      <w:r>
        <w:t xml:space="preserve">The </w:t>
      </w:r>
      <w:proofErr w:type="spellStart"/>
      <w:r>
        <w:t>GenOpt</w:t>
      </w:r>
      <w:proofErr w:type="spellEnd"/>
      <w:r>
        <w:t xml:space="preserve"> documentation provides more information on configuring the PSOIW algorithm.</w:t>
      </w:r>
    </w:p>
    <w:p w14:paraId="6F97EA1D" w14:textId="5430F074" w:rsidR="00BD444B" w:rsidRDefault="00BD444B" w:rsidP="00BD444B">
      <w:pPr>
        <w:pStyle w:val="Heading2"/>
      </w:pPr>
      <w:r>
        <w:t xml:space="preserve">Running </w:t>
      </w:r>
      <w:proofErr w:type="spellStart"/>
      <w:r>
        <w:t>GenOpt</w:t>
      </w:r>
      <w:proofErr w:type="spellEnd"/>
    </w:p>
    <w:p w14:paraId="20A918EE" w14:textId="519978EF" w:rsidR="00BD444B" w:rsidRDefault="00BD444B" w:rsidP="00BD444B">
      <w:r>
        <w:t xml:space="preserve">Running </w:t>
      </w:r>
      <w:proofErr w:type="spellStart"/>
      <w:r>
        <w:t>GenOpt</w:t>
      </w:r>
      <w:proofErr w:type="spellEnd"/>
      <w:r>
        <w:t xml:space="preserve"> produces the following: </w:t>
      </w:r>
    </w:p>
    <w:p w14:paraId="2C89BE7A" w14:textId="0761522E" w:rsidR="00BD444B" w:rsidRDefault="00BD444B" w:rsidP="00BD444B">
      <w:pPr>
        <w:pStyle w:val="Code"/>
      </w:pPr>
      <w:r>
        <w:t xml:space="preserve">PS C:\HTAP&gt; </w:t>
      </w:r>
      <w:r w:rsidRPr="00BD444B">
        <w:rPr>
          <w:rStyle w:val="CodeSnipRED"/>
        </w:rPr>
        <w:t>java -classpath "C:\Program Files\genopt\genopt.jar" genopt.GenOpt Genopt-H2K-INI.GO-ini</w:t>
      </w:r>
    </w:p>
    <w:p w14:paraId="3B5D10B5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7C56C70B" w14:textId="77777777" w:rsidR="00BD444B" w:rsidRDefault="00BD444B" w:rsidP="00BD444B">
      <w:pPr>
        <w:pStyle w:val="Code"/>
      </w:pPr>
    </w:p>
    <w:p w14:paraId="281EE24A" w14:textId="77777777" w:rsidR="00BD444B" w:rsidRDefault="00BD444B" w:rsidP="00BD444B">
      <w:pPr>
        <w:pStyle w:val="Code"/>
      </w:pPr>
      <w:r>
        <w:t>GenOpt(R) 3.1.0, December 8, 2011</w:t>
      </w:r>
    </w:p>
    <w:p w14:paraId="43DBFCEF" w14:textId="77777777" w:rsidR="00BD444B" w:rsidRDefault="00BD444B" w:rsidP="00BD444B">
      <w:pPr>
        <w:pStyle w:val="Code"/>
      </w:pPr>
    </w:p>
    <w:p w14:paraId="698344AC" w14:textId="77777777" w:rsidR="00BD444B" w:rsidRDefault="00BD444B" w:rsidP="00BD444B">
      <w:pPr>
        <w:pStyle w:val="Code"/>
      </w:pPr>
      <w:r>
        <w:t>GenOpt Copyright (c) 1998-2011, The Regents of the</w:t>
      </w:r>
    </w:p>
    <w:p w14:paraId="6BEE713E" w14:textId="77777777" w:rsidR="00BD444B" w:rsidRDefault="00BD444B" w:rsidP="00BD444B">
      <w:pPr>
        <w:pStyle w:val="Code"/>
      </w:pPr>
      <w:r>
        <w:t>University of California, through Lawrence Berkeley</w:t>
      </w:r>
    </w:p>
    <w:p w14:paraId="357B53E8" w14:textId="77777777" w:rsidR="00BD444B" w:rsidRDefault="00BD444B" w:rsidP="00BD444B">
      <w:pPr>
        <w:pStyle w:val="Code"/>
      </w:pPr>
      <w:r>
        <w:t>National Laboratory (subject to receipt of any</w:t>
      </w:r>
    </w:p>
    <w:p w14:paraId="574EB2D6" w14:textId="77777777" w:rsidR="00BD444B" w:rsidRDefault="00BD444B" w:rsidP="00BD444B">
      <w:pPr>
        <w:pStyle w:val="Code"/>
      </w:pPr>
      <w:r>
        <w:t>required approvals from the U.S. Dept. of Energy).</w:t>
      </w:r>
    </w:p>
    <w:p w14:paraId="012FA77E" w14:textId="77777777" w:rsidR="00BD444B" w:rsidRDefault="00BD444B" w:rsidP="00BD444B">
      <w:pPr>
        <w:pStyle w:val="Code"/>
      </w:pPr>
      <w:r>
        <w:t>All rights reserved.</w:t>
      </w:r>
    </w:p>
    <w:p w14:paraId="1C3947E5" w14:textId="77777777" w:rsidR="00BD444B" w:rsidRDefault="00BD444B" w:rsidP="00BD444B">
      <w:pPr>
        <w:pStyle w:val="Code"/>
      </w:pPr>
    </w:p>
    <w:p w14:paraId="5C87DBBB" w14:textId="77777777" w:rsidR="00BD444B" w:rsidRDefault="00BD444B" w:rsidP="00BD444B">
      <w:pPr>
        <w:pStyle w:val="Code"/>
      </w:pPr>
      <w:r>
        <w:t>The development of GenOpt is supported by</w:t>
      </w:r>
    </w:p>
    <w:p w14:paraId="63057B79" w14:textId="77777777" w:rsidR="00BD444B" w:rsidRDefault="00BD444B" w:rsidP="00BD444B">
      <w:pPr>
        <w:pStyle w:val="Code"/>
      </w:pPr>
      <w:r>
        <w:t>the U.S. Department of Energy (DOE),</w:t>
      </w:r>
    </w:p>
    <w:p w14:paraId="645EADB7" w14:textId="77777777" w:rsidR="00BD444B" w:rsidRDefault="00BD444B" w:rsidP="00BD444B">
      <w:pPr>
        <w:pStyle w:val="Code"/>
      </w:pPr>
      <w:r>
        <w:t>the Swiss Academy of Engineering Sciences (SATW),</w:t>
      </w:r>
    </w:p>
    <w:p w14:paraId="1F3B40BD" w14:textId="77777777" w:rsidR="00BD444B" w:rsidRDefault="00BD444B" w:rsidP="00BD444B">
      <w:pPr>
        <w:pStyle w:val="Code"/>
      </w:pPr>
      <w:r>
        <w:t>the Swiss National Energy Fund (NEFF), and</w:t>
      </w:r>
    </w:p>
    <w:p w14:paraId="3F2F64C8" w14:textId="77777777" w:rsidR="00BD444B" w:rsidRDefault="00BD444B" w:rsidP="00BD444B">
      <w:pPr>
        <w:pStyle w:val="Code"/>
      </w:pPr>
      <w:r>
        <w:t>the Swiss National Science Foundation (SNSF).</w:t>
      </w:r>
    </w:p>
    <w:p w14:paraId="183A297F" w14:textId="77777777" w:rsidR="00BD444B" w:rsidRDefault="00BD444B" w:rsidP="00BD444B">
      <w:pPr>
        <w:pStyle w:val="Code"/>
      </w:pPr>
    </w:p>
    <w:p w14:paraId="0A56A2A4" w14:textId="77777777" w:rsidR="00BD444B" w:rsidRDefault="00BD444B" w:rsidP="00BD444B">
      <w:pPr>
        <w:pStyle w:val="Code"/>
      </w:pPr>
      <w:r>
        <w:t>Developed by</w:t>
      </w:r>
    </w:p>
    <w:p w14:paraId="38AA1537" w14:textId="77777777" w:rsidR="00BD444B" w:rsidRDefault="00BD444B" w:rsidP="00BD444B">
      <w:pPr>
        <w:pStyle w:val="Code"/>
      </w:pPr>
      <w:r>
        <w:t>Lawrence Berkeley National Laboratory</w:t>
      </w:r>
    </w:p>
    <w:p w14:paraId="6FFCBC30" w14:textId="77777777" w:rsidR="00BD444B" w:rsidRDefault="00BD444B" w:rsidP="00BD444B">
      <w:pPr>
        <w:pStyle w:val="Code"/>
      </w:pPr>
      <w:r>
        <w:t>http://simulationresearch.lbl.gov</w:t>
      </w:r>
    </w:p>
    <w:p w14:paraId="4DCC7C24" w14:textId="77777777" w:rsidR="00BD444B" w:rsidRDefault="00BD444B" w:rsidP="00BD444B">
      <w:pPr>
        <w:pStyle w:val="Code"/>
      </w:pPr>
      <w:r>
        <w:t>Michael Wetter, MWetter@lbl.gov</w:t>
      </w:r>
    </w:p>
    <w:p w14:paraId="38C350EA" w14:textId="77777777" w:rsidR="00BD444B" w:rsidRDefault="00BD444B" w:rsidP="00BD444B">
      <w:pPr>
        <w:pStyle w:val="Code"/>
      </w:pPr>
    </w:p>
    <w:p w14:paraId="3803E0B3" w14:textId="77777777" w:rsidR="00BD444B" w:rsidRDefault="00BD444B" w:rsidP="00BD444B">
      <w:pPr>
        <w:pStyle w:val="Code"/>
      </w:pPr>
      <w:r>
        <w:t>_______________________________________________________________</w:t>
      </w:r>
    </w:p>
    <w:p w14:paraId="07CFF5A4" w14:textId="77777777" w:rsidR="00BD444B" w:rsidRDefault="00BD444B" w:rsidP="00BD444B">
      <w:pPr>
        <w:pStyle w:val="Code"/>
      </w:pPr>
      <w:r>
        <w:t>Assigning 4 threads for simulations.</w:t>
      </w:r>
    </w:p>
    <w:p w14:paraId="500F5A69" w14:textId="68C0BDDB" w:rsidR="00BD444B" w:rsidRDefault="00BD444B" w:rsidP="00BD444B">
      <w:pPr>
        <w:pStyle w:val="Code"/>
      </w:pPr>
      <w:r>
        <w:t>Require 24 function evaluations.</w:t>
      </w:r>
    </w:p>
    <w:p w14:paraId="45405EAA" w14:textId="77777777" w:rsidR="00BD444B" w:rsidRDefault="00BD444B" w:rsidP="00BD444B">
      <w:pPr>
        <w:pStyle w:val="Code"/>
      </w:pPr>
    </w:p>
    <w:p w14:paraId="4F77FB2A" w14:textId="77777777" w:rsidR="00BD444B" w:rsidRDefault="00BD444B" w:rsidP="00BD444B">
      <w:pPr>
        <w:pStyle w:val="Code"/>
      </w:pPr>
      <w:r>
        <w:t xml:space="preserve">   -----------------------------------------</w:t>
      </w:r>
    </w:p>
    <w:p w14:paraId="48EB5D03" w14:textId="77777777" w:rsidR="00BD444B" w:rsidRDefault="00BD444B" w:rsidP="00BD444B">
      <w:pPr>
        <w:pStyle w:val="Code"/>
      </w:pPr>
      <w:r>
        <w:t xml:space="preserve">                   ^</w:t>
      </w:r>
    </w:p>
    <w:p w14:paraId="085C255E" w14:textId="77777777" w:rsidR="00BD444B" w:rsidRDefault="00BD444B" w:rsidP="00BD444B">
      <w:pPr>
        <w:pStyle w:val="Code"/>
      </w:pPr>
      <w:r>
        <w:t xml:space="preserve">                   |</w:t>
      </w:r>
    </w:p>
    <w:p w14:paraId="5212427E" w14:textId="77777777" w:rsidR="00BD444B" w:rsidRDefault="00BD444B" w:rsidP="00BD444B">
      <w:pPr>
        <w:pStyle w:val="Code"/>
      </w:pPr>
      <w:r>
        <w:t xml:space="preserve">                   </w:t>
      </w:r>
    </w:p>
    <w:p w14:paraId="218DB038" w14:textId="77777777" w:rsidR="00BD444B" w:rsidRDefault="00BD444B" w:rsidP="00BD444B">
      <w:pPr>
        <w:pStyle w:val="Code"/>
      </w:pPr>
      <w:r>
        <w:t xml:space="preserve">        A lot of output appears here</w:t>
      </w:r>
    </w:p>
    <w:p w14:paraId="53AE2305" w14:textId="77777777" w:rsidR="00BD444B" w:rsidRDefault="00BD444B" w:rsidP="00BD444B">
      <w:pPr>
        <w:pStyle w:val="Code"/>
      </w:pPr>
      <w:r>
        <w:t xml:space="preserve">                    </w:t>
      </w:r>
    </w:p>
    <w:p w14:paraId="5A824604" w14:textId="77777777" w:rsidR="00BD444B" w:rsidRDefault="00BD444B" w:rsidP="00BD444B">
      <w:pPr>
        <w:pStyle w:val="Code"/>
      </w:pPr>
      <w:r>
        <w:t xml:space="preserve">                   |</w:t>
      </w:r>
    </w:p>
    <w:p w14:paraId="52C4E111" w14:textId="77777777" w:rsidR="00BD444B" w:rsidRDefault="00BD444B" w:rsidP="00BD444B">
      <w:pPr>
        <w:pStyle w:val="Code"/>
      </w:pPr>
      <w:r>
        <w:t xml:space="preserve">                   V</w:t>
      </w:r>
    </w:p>
    <w:p w14:paraId="65FB2C4E" w14:textId="73ABF490" w:rsidR="00BD444B" w:rsidRDefault="00BD444B" w:rsidP="00BD444B">
      <w:pPr>
        <w:pStyle w:val="Code"/>
      </w:pPr>
      <w:r>
        <w:t xml:space="preserve">   -----------------------------------------</w:t>
      </w:r>
    </w:p>
    <w:p w14:paraId="26D23179" w14:textId="77777777" w:rsidR="00BD444B" w:rsidRDefault="00BD444B" w:rsidP="00BD444B">
      <w:pPr>
        <w:pStyle w:val="Code"/>
      </w:pPr>
    </w:p>
    <w:p w14:paraId="407D3C27" w14:textId="77777777" w:rsidR="00BD444B" w:rsidRDefault="00BD444B" w:rsidP="00BD444B">
      <w:pPr>
        <w:pStyle w:val="Code"/>
      </w:pPr>
      <w:r>
        <w:t>Simulation 24: SimplePaybackYrs = 3299.3</w:t>
      </w:r>
    </w:p>
    <w:p w14:paraId="1F796C7A" w14:textId="77777777" w:rsidR="00BD444B" w:rsidRDefault="00BD444B" w:rsidP="00BD444B">
      <w:pPr>
        <w:pStyle w:val="Code"/>
      </w:pPr>
      <w:r>
        <w:t>Simulation 24: EnergyTotal      = 126.0</w:t>
      </w:r>
    </w:p>
    <w:p w14:paraId="104342AA" w14:textId="77777777" w:rsidR="00BD444B" w:rsidRDefault="00BD444B" w:rsidP="00BD444B">
      <w:pPr>
        <w:pStyle w:val="Code"/>
      </w:pPr>
      <w:r>
        <w:t>Simulation 24: UtilBillNoPVRevenueDoll  = 2919.2</w:t>
      </w:r>
    </w:p>
    <w:p w14:paraId="7F612C07" w14:textId="77777777" w:rsidR="00BD444B" w:rsidRDefault="00BD444B" w:rsidP="00BD444B">
      <w:pPr>
        <w:pStyle w:val="Code"/>
      </w:pPr>
      <w:r>
        <w:t>Simulation 24: UtilRevenuePVDoll        = 0.0</w:t>
      </w:r>
    </w:p>
    <w:p w14:paraId="4DE2F231" w14:textId="77777777" w:rsidR="00BD444B" w:rsidRDefault="00BD444B" w:rsidP="00BD444B">
      <w:pPr>
        <w:pStyle w:val="Code"/>
      </w:pPr>
      <w:r>
        <w:t>Simulation 24: UtilBillNetDoll  = 2919.23</w:t>
      </w:r>
    </w:p>
    <w:p w14:paraId="16722023" w14:textId="77777777" w:rsidR="00BD444B" w:rsidRDefault="00BD444B" w:rsidP="00BD444B">
      <w:pPr>
        <w:pStyle w:val="Code"/>
      </w:pPr>
      <w:r>
        <w:t>Simulation 24: UtilCostElecDoll = 1708.54</w:t>
      </w:r>
    </w:p>
    <w:p w14:paraId="3347AC7E" w14:textId="77777777" w:rsidR="00BD444B" w:rsidRDefault="00BD444B" w:rsidP="00BD444B">
      <w:pPr>
        <w:pStyle w:val="Code"/>
      </w:pPr>
      <w:r>
        <w:t>Simulation 24: UtilCostGasDoll  = 1210.69</w:t>
      </w:r>
    </w:p>
    <w:p w14:paraId="5FB12614" w14:textId="77777777" w:rsidR="00BD444B" w:rsidRDefault="00BD444B" w:rsidP="00BD444B">
      <w:pPr>
        <w:pStyle w:val="Code"/>
      </w:pPr>
      <w:r>
        <w:t>Simulation 24: UtilCostPropaneDoll      = 0.0</w:t>
      </w:r>
    </w:p>
    <w:p w14:paraId="2A0EB1F9" w14:textId="77777777" w:rsidR="00BD444B" w:rsidRDefault="00BD444B" w:rsidP="00BD444B">
      <w:pPr>
        <w:pStyle w:val="Code"/>
      </w:pPr>
      <w:r>
        <w:t>Simulation 24: UtilCostOilDoll  = 0.0</w:t>
      </w:r>
    </w:p>
    <w:p w14:paraId="10CE55BB" w14:textId="77777777" w:rsidR="00BD444B" w:rsidRDefault="00BD444B" w:rsidP="00BD444B">
      <w:pPr>
        <w:pStyle w:val="Code"/>
      </w:pPr>
      <w:r>
        <w:t>Simulation 24: EnergyPVkWh      = 0.0</w:t>
      </w:r>
    </w:p>
    <w:p w14:paraId="56BBAA38" w14:textId="77777777" w:rsidR="00BD444B" w:rsidRDefault="00BD444B" w:rsidP="00BD444B">
      <w:pPr>
        <w:pStyle w:val="Code"/>
      </w:pPr>
      <w:r>
        <w:t>Simulation 24: EnergyHeatingGJ  = 74.4</w:t>
      </w:r>
    </w:p>
    <w:p w14:paraId="787E0487" w14:textId="77777777" w:rsidR="00BD444B" w:rsidRDefault="00BD444B" w:rsidP="00BD444B">
      <w:pPr>
        <w:pStyle w:val="Code"/>
      </w:pPr>
      <w:r>
        <w:t>Simulation 24: EnergyCoolingGJ  = 1.9</w:t>
      </w:r>
    </w:p>
    <w:p w14:paraId="15809540" w14:textId="77777777" w:rsidR="00BD444B" w:rsidRDefault="00BD444B" w:rsidP="00BD444B">
      <w:pPr>
        <w:pStyle w:val="Code"/>
      </w:pPr>
      <w:r>
        <w:t>Simulation 24: EnergyVentGJ     = 2.4</w:t>
      </w:r>
    </w:p>
    <w:p w14:paraId="00EA6270" w14:textId="77777777" w:rsidR="00BD444B" w:rsidRDefault="00BD444B" w:rsidP="00BD444B">
      <w:pPr>
        <w:pStyle w:val="Code"/>
      </w:pPr>
      <w:r>
        <w:t>Simulation 24: EnergyDHWGJ      = 20.4</w:t>
      </w:r>
    </w:p>
    <w:p w14:paraId="3ACF2047" w14:textId="77777777" w:rsidR="00BD444B" w:rsidRDefault="00BD444B" w:rsidP="00BD444B">
      <w:pPr>
        <w:pStyle w:val="Code"/>
      </w:pPr>
      <w:r>
        <w:t>Simulation 24: EnergyPlugGJ     = 31.5</w:t>
      </w:r>
    </w:p>
    <w:p w14:paraId="37162979" w14:textId="77777777" w:rsidR="00BD444B" w:rsidRDefault="00BD444B" w:rsidP="00BD444B">
      <w:pPr>
        <w:pStyle w:val="Code"/>
      </w:pPr>
      <w:r>
        <w:t>Simulation 24: FuelEleckWh      = 16327.3</w:t>
      </w:r>
    </w:p>
    <w:p w14:paraId="6841D88D" w14:textId="77777777" w:rsidR="00BD444B" w:rsidRDefault="00BD444B" w:rsidP="00BD444B">
      <w:pPr>
        <w:pStyle w:val="Code"/>
      </w:pPr>
      <w:r>
        <w:t>Simulation 24: FuelNaturalGasM3 = 1990.4</w:t>
      </w:r>
    </w:p>
    <w:p w14:paraId="411D9202" w14:textId="77777777" w:rsidR="00BD444B" w:rsidRDefault="00BD444B" w:rsidP="00BD444B">
      <w:pPr>
        <w:pStyle w:val="Code"/>
      </w:pPr>
      <w:r>
        <w:t>Simulation 24: FuelOilL = 0.0</w:t>
      </w:r>
    </w:p>
    <w:p w14:paraId="26772913" w14:textId="77777777" w:rsidR="00BD444B" w:rsidRDefault="00BD444B" w:rsidP="00BD444B">
      <w:pPr>
        <w:pStyle w:val="Code"/>
      </w:pPr>
      <w:r>
        <w:t>Simulation 24: UpgradeCostDoll  = 9501.0</w:t>
      </w:r>
    </w:p>
    <w:p w14:paraId="446F8948" w14:textId="77777777" w:rsidR="00BD444B" w:rsidRDefault="00BD444B" w:rsidP="00BD444B">
      <w:pPr>
        <w:pStyle w:val="Code"/>
      </w:pPr>
      <w:r>
        <w:t>Simulation 24: PVSizekW = 0.0</w:t>
      </w:r>
    </w:p>
    <w:p w14:paraId="05F25EA9" w14:textId="77777777" w:rsidR="00BD444B" w:rsidRDefault="00BD444B" w:rsidP="00BD444B">
      <w:pPr>
        <w:pStyle w:val="Code"/>
      </w:pPr>
      <w:r>
        <w:t>Simulation 24: PEAKHeatingW     = 12225.5</w:t>
      </w:r>
    </w:p>
    <w:p w14:paraId="3E262228" w14:textId="77777777" w:rsidR="00BD444B" w:rsidRDefault="00BD444B" w:rsidP="00BD444B">
      <w:pPr>
        <w:pStyle w:val="Code"/>
      </w:pPr>
      <w:r>
        <w:t>Simulation 24: ERS-Value        = 0.0</w:t>
      </w:r>
    </w:p>
    <w:p w14:paraId="382CA938" w14:textId="57F92B2D" w:rsidR="00BD444B" w:rsidRDefault="00BD444B" w:rsidP="00BD444B">
      <w:pPr>
        <w:pStyle w:val="Code"/>
      </w:pPr>
      <w:r>
        <w:t>Simulation 24: NumTries = 1.0</w:t>
      </w:r>
    </w:p>
    <w:p w14:paraId="1D19E3D6" w14:textId="77777777" w:rsidR="00BD444B" w:rsidRDefault="00BD444B" w:rsidP="00BD444B">
      <w:pPr>
        <w:pStyle w:val="Code"/>
      </w:pPr>
      <w:r>
        <w:t>GenOpt completed successfully.</w:t>
      </w:r>
    </w:p>
    <w:p w14:paraId="43A715D1" w14:textId="05464404" w:rsidR="00BD444B" w:rsidRDefault="00BD444B" w:rsidP="00BD444B">
      <w:pPr>
        <w:pStyle w:val="Code"/>
      </w:pPr>
      <w:r>
        <w:t>PS C:\HTAP&gt;</w:t>
      </w:r>
    </w:p>
    <w:p w14:paraId="14640278" w14:textId="60E6BE4B" w:rsidR="007B2D6E" w:rsidRDefault="007B2D6E" w:rsidP="007B2D6E">
      <w:pPr>
        <w:pStyle w:val="Heading2"/>
      </w:pPr>
      <w:r>
        <w:lastRenderedPageBreak/>
        <w:t xml:space="preserve">Processing output </w:t>
      </w:r>
    </w:p>
    <w:p w14:paraId="0F1F35F7" w14:textId="7FD9040D" w:rsidR="007B2D6E" w:rsidRDefault="007B2D6E" w:rsidP="007B2D6E">
      <w:proofErr w:type="spellStart"/>
      <w:r>
        <w:t>GenOpt</w:t>
      </w:r>
      <w:proofErr w:type="spellEnd"/>
      <w:r>
        <w:t xml:space="preserve"> writes output to a text file named OuptutListingAll.txt. HTAP includes a ruby script, recover-</w:t>
      </w:r>
      <w:proofErr w:type="spellStart"/>
      <w:r>
        <w:t>results.rb</w:t>
      </w:r>
      <w:proofErr w:type="spellEnd"/>
      <w:r>
        <w:t xml:space="preserve"> to convert these into a .csv format: </w:t>
      </w:r>
    </w:p>
    <w:p w14:paraId="427BBDC2" w14:textId="77777777" w:rsidR="007B2D6E" w:rsidRDefault="007B2D6E" w:rsidP="007B2D6E">
      <w:pPr>
        <w:pStyle w:val="Code"/>
      </w:pPr>
      <w:r>
        <w:t xml:space="preserve">PS C:\HTAP&gt; </w:t>
      </w:r>
      <w:r w:rsidRPr="007B2D6E">
        <w:rPr>
          <w:rStyle w:val="CodeSnipRED"/>
        </w:rPr>
        <w:t>.\recover-results.rb -l</w:t>
      </w:r>
    </w:p>
    <w:p w14:paraId="202BA008" w14:textId="5CF9E7A7" w:rsidR="007B2D6E" w:rsidRDefault="007B2D6E" w:rsidP="007B2D6E">
      <w:pPr>
        <w:pStyle w:val="Code"/>
      </w:pPr>
      <w:r>
        <w:t>Recovering results from TempResultsBatch1.txt</w:t>
      </w:r>
    </w:p>
    <w:p w14:paraId="44A7239B" w14:textId="437D6175" w:rsidR="007B2D6E" w:rsidRDefault="007B2D6E" w:rsidP="007B2D6E">
      <w:pPr>
        <w:pStyle w:val="Code"/>
      </w:pPr>
      <w:r>
        <w:t>Recovered 24 lines from 1 files.</w:t>
      </w:r>
    </w:p>
    <w:p w14:paraId="0E779B3A" w14:textId="77777777" w:rsidR="007B2D6E" w:rsidRDefault="007B2D6E" w:rsidP="007B2D6E">
      <w:pPr>
        <w:pStyle w:val="Code"/>
      </w:pPr>
      <w:r w:rsidRPr="007B2D6E">
        <w:t>Results written to file CloudResultsAllData.csv</w:t>
      </w:r>
    </w:p>
    <w:p w14:paraId="68AC53A7" w14:textId="56D041C2" w:rsidR="007B2D6E" w:rsidRDefault="007B2D6E" w:rsidP="007B2D6E">
      <w:pPr>
        <w:pStyle w:val="Code"/>
      </w:pPr>
      <w:r>
        <w:t>PS C:\HTAP&gt;</w:t>
      </w:r>
    </w:p>
    <w:p w14:paraId="6E96E24C" w14:textId="6183E89C" w:rsidR="007B2D6E" w:rsidRDefault="007B2D6E" w:rsidP="007B2D6E">
      <w:r>
        <w:t>recover-</w:t>
      </w:r>
      <w:proofErr w:type="spellStart"/>
      <w:r>
        <w:t>results.rb</w:t>
      </w:r>
      <w:proofErr w:type="spellEnd"/>
      <w:r>
        <w:t xml:space="preserve"> will produce a file called CloudResultsAllData.csv, which contains the </w:t>
      </w:r>
      <w:proofErr w:type="spellStart"/>
      <w:r>
        <w:t>GenOpt</w:t>
      </w:r>
      <w:proofErr w:type="spellEnd"/>
      <w:r>
        <w:t xml:space="preserve"> output. </w:t>
      </w:r>
    </w:p>
    <w:p w14:paraId="1C7F9399" w14:textId="0AF4697F" w:rsidR="005B4BDA" w:rsidRDefault="005B4BDA" w:rsidP="005B4BDA">
      <w:pPr>
        <w:pStyle w:val="Heading1"/>
      </w:pPr>
      <w:r>
        <w:t>Troubleshooting</w:t>
      </w:r>
    </w:p>
    <w:p w14:paraId="63BA9DDA" w14:textId="251D1F16" w:rsidR="005B4BDA" w:rsidRDefault="005B4BDA" w:rsidP="005B4BDA">
      <w:r w:rsidRPr="00BC745B">
        <w:rPr>
          <w:highlight w:val="yellow"/>
        </w:rPr>
        <w:t xml:space="preserve">TODO: </w:t>
      </w:r>
      <w:r>
        <w:rPr>
          <w:highlight w:val="yellow"/>
        </w:rPr>
        <w:t xml:space="preserve">Write this </w:t>
      </w:r>
      <w:proofErr w:type="gramStart"/>
      <w:r>
        <w:rPr>
          <w:highlight w:val="yellow"/>
        </w:rPr>
        <w:t>section</w:t>
      </w:r>
      <w:r w:rsidRPr="00BC745B">
        <w:rPr>
          <w:highlight w:val="yellow"/>
        </w:rPr>
        <w:t xml:space="preserve"> .</w:t>
      </w:r>
      <w:proofErr w:type="gramEnd"/>
    </w:p>
    <w:p w14:paraId="693E63E2" w14:textId="25A6AE65" w:rsidR="005B4BDA" w:rsidRDefault="005B4BDA" w:rsidP="005B4BDA"/>
    <w:p w14:paraId="339484E2" w14:textId="77777777" w:rsidR="005B4BDA" w:rsidRPr="005B4BDA" w:rsidRDefault="005B4BDA" w:rsidP="005B4BDA"/>
    <w:p w14:paraId="08EAA7BE" w14:textId="77777777" w:rsidR="007B2D6E" w:rsidRDefault="007B2D6E" w:rsidP="00185FA9">
      <w:pPr>
        <w:pStyle w:val="Heading1"/>
      </w:pPr>
    </w:p>
    <w:p w14:paraId="2FEC3FD5" w14:textId="77777777" w:rsidR="007B2D6E" w:rsidRDefault="007B2D6E" w:rsidP="00185FA9">
      <w:pPr>
        <w:pStyle w:val="Heading1"/>
      </w:pPr>
    </w:p>
    <w:p w14:paraId="7DFF0F77" w14:textId="62A35B23" w:rsidR="00185FA9" w:rsidRDefault="00185FA9" w:rsidP="00185FA9">
      <w:pPr>
        <w:pStyle w:val="Heading1"/>
      </w:pPr>
      <w:r>
        <w:t xml:space="preserve">Contents of the </w:t>
      </w:r>
      <w:r w:rsidR="00395AF8">
        <w:t>HTAP directory</w:t>
      </w:r>
    </w:p>
    <w:p w14:paraId="3D01486F" w14:textId="77777777" w:rsidR="00812530" w:rsidRPr="00812530" w:rsidRDefault="00812530" w:rsidP="0081253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3544"/>
        <w:gridCol w:w="4934"/>
      </w:tblGrid>
      <w:tr w:rsidR="00E71F81" w14:paraId="23372A44" w14:textId="77777777" w:rsidTr="00812530">
        <w:tc>
          <w:tcPr>
            <w:tcW w:w="551" w:type="dxa"/>
          </w:tcPr>
          <w:p w14:paraId="75449C11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64243EE5" w14:textId="77777777" w:rsidR="00E71F81" w:rsidRDefault="00E71F81" w:rsidP="003B676E">
            <w:pPr>
              <w:pStyle w:val="ListParagraph"/>
              <w:ind w:left="0"/>
            </w:pPr>
            <w:r>
              <w:t>Applications</w:t>
            </w:r>
          </w:p>
        </w:tc>
        <w:tc>
          <w:tcPr>
            <w:tcW w:w="4934" w:type="dxa"/>
          </w:tcPr>
          <w:p w14:paraId="5D8DC7CF" w14:textId="77777777" w:rsidR="00E71F81" w:rsidRDefault="00A57CA4" w:rsidP="003B676E">
            <w:pPr>
              <w:pStyle w:val="ListParagraph"/>
              <w:ind w:left="0"/>
            </w:pPr>
            <w:r>
              <w:t xml:space="preserve">Contains examples, and files associated with </w:t>
            </w:r>
            <w:proofErr w:type="spellStart"/>
            <w:r>
              <w:t>NRCan</w:t>
            </w:r>
            <w:proofErr w:type="spellEnd"/>
            <w:r>
              <w:t xml:space="preserve"> projects</w:t>
            </w:r>
            <w:r>
              <w:rPr>
                <w:rStyle w:val="FootnoteReference"/>
              </w:rPr>
              <w:footnoteReference w:id="1"/>
            </w:r>
          </w:p>
        </w:tc>
      </w:tr>
      <w:tr w:rsidR="00E71F81" w14:paraId="5C6A2CF8" w14:textId="77777777" w:rsidTr="00812530">
        <w:tc>
          <w:tcPr>
            <w:tcW w:w="551" w:type="dxa"/>
          </w:tcPr>
          <w:p w14:paraId="165D32EB" w14:textId="77777777" w:rsidR="00E71F81" w:rsidRDefault="00E71F81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10772E67" w14:textId="77777777" w:rsidR="00E71F81" w:rsidRDefault="00E71F81" w:rsidP="00E71F81">
            <w:pPr>
              <w:pStyle w:val="ListParagraph"/>
              <w:ind w:left="0"/>
            </w:pPr>
            <w:r>
              <w:t xml:space="preserve">Archetypes </w:t>
            </w:r>
          </w:p>
        </w:tc>
        <w:tc>
          <w:tcPr>
            <w:tcW w:w="4934" w:type="dxa"/>
          </w:tcPr>
          <w:p w14:paraId="473BCE67" w14:textId="77777777" w:rsidR="00E71F81" w:rsidRDefault="00A57CA4" w:rsidP="00E71F81">
            <w:pPr>
              <w:pStyle w:val="ListParagraph"/>
              <w:ind w:left="0"/>
            </w:pPr>
            <w:r>
              <w:t>Contains HOT2000 archetype files (.h2k), as well as fuel and construction libraries</w:t>
            </w:r>
          </w:p>
        </w:tc>
      </w:tr>
      <w:tr w:rsidR="00E71F81" w14:paraId="3BC5561B" w14:textId="77777777" w:rsidTr="00812530">
        <w:tc>
          <w:tcPr>
            <w:tcW w:w="551" w:type="dxa"/>
          </w:tcPr>
          <w:p w14:paraId="704C00FB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2ECE83B0" w14:textId="77777777" w:rsidR="00E71F81" w:rsidRDefault="00A57CA4" w:rsidP="00E71F81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4934" w:type="dxa"/>
          </w:tcPr>
          <w:p w14:paraId="439EBCFF" w14:textId="77777777" w:rsidR="00E71F81" w:rsidRDefault="00A57CA4" w:rsidP="00E71F81">
            <w:pPr>
              <w:pStyle w:val="ListParagraph"/>
              <w:ind w:left="0"/>
            </w:pPr>
            <w:r>
              <w:t xml:space="preserve">Contains documentation on HTAP </w:t>
            </w:r>
          </w:p>
        </w:tc>
      </w:tr>
      <w:tr w:rsidR="00E71F81" w14:paraId="5D8261EF" w14:textId="77777777" w:rsidTr="00812530">
        <w:tc>
          <w:tcPr>
            <w:tcW w:w="551" w:type="dxa"/>
          </w:tcPr>
          <w:p w14:paraId="1C8530FD" w14:textId="77777777" w:rsidR="00E71F81" w:rsidRDefault="00A57CA4" w:rsidP="00E71F81">
            <w:pPr>
              <w:pStyle w:val="ListParagraph"/>
              <w:ind w:left="0"/>
            </w:pPr>
            <w:r>
              <w:sym w:font="SAPDings" w:char="F036"/>
            </w:r>
            <w:r>
              <w:t xml:space="preserve">   </w:t>
            </w:r>
          </w:p>
        </w:tc>
        <w:tc>
          <w:tcPr>
            <w:tcW w:w="3544" w:type="dxa"/>
          </w:tcPr>
          <w:p w14:paraId="3CB511F5" w14:textId="77777777" w:rsidR="00E71F81" w:rsidRDefault="00A57CA4" w:rsidP="00E71F81">
            <w:pPr>
              <w:pStyle w:val="ListParagraph"/>
              <w:ind w:left="0"/>
            </w:pPr>
            <w:proofErr w:type="spellStart"/>
            <w:r>
              <w:t>GenerateChoiceFiles</w:t>
            </w:r>
            <w:proofErr w:type="spellEnd"/>
          </w:p>
        </w:tc>
        <w:tc>
          <w:tcPr>
            <w:tcW w:w="4934" w:type="dxa"/>
          </w:tcPr>
          <w:p w14:paraId="097EB8C0" w14:textId="77777777" w:rsidR="00E71F81" w:rsidRDefault="00A57CA4" w:rsidP="00E71F81">
            <w:pPr>
              <w:pStyle w:val="ListParagraph"/>
              <w:ind w:left="0"/>
            </w:pPr>
            <w:r>
              <w:t xml:space="preserve">Contains a </w:t>
            </w:r>
            <w:proofErr w:type="spellStart"/>
            <w:r>
              <w:t>perl</w:t>
            </w:r>
            <w:proofErr w:type="spellEnd"/>
            <w:r>
              <w:t xml:space="preserve"> script</w:t>
            </w:r>
            <w:r w:rsidR="00812530">
              <w:rPr>
                <w:rStyle w:val="FootnoteReference"/>
              </w:rPr>
              <w:footnoteReference w:id="2"/>
            </w:r>
            <w:r>
              <w:t xml:space="preserve"> that configure HTAP to run a series of scenarios defined in a .csv file. </w:t>
            </w:r>
          </w:p>
        </w:tc>
      </w:tr>
      <w:tr w:rsidR="00E71F81" w14:paraId="60C29055" w14:textId="77777777" w:rsidTr="00812530">
        <w:tc>
          <w:tcPr>
            <w:tcW w:w="551" w:type="dxa"/>
          </w:tcPr>
          <w:p w14:paraId="6DF3F2E6" w14:textId="77777777" w:rsidR="00E71F81" w:rsidRDefault="00A57CA4" w:rsidP="00E71F81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2BA6308" w14:textId="77777777" w:rsidR="00E71F81" w:rsidRDefault="00812530" w:rsidP="00E71F81">
            <w:pPr>
              <w:pStyle w:val="ListParagraph"/>
              <w:ind w:left="0"/>
            </w:pPr>
            <w:proofErr w:type="spellStart"/>
            <w:r w:rsidRPr="00812530">
              <w:t>Genopt</w:t>
            </w:r>
            <w:proofErr w:type="spellEnd"/>
            <w:r w:rsidRPr="00812530">
              <w:t>-GENERIC-CONFIG.GO-config</w:t>
            </w:r>
          </w:p>
        </w:tc>
        <w:tc>
          <w:tcPr>
            <w:tcW w:w="4934" w:type="dxa"/>
          </w:tcPr>
          <w:p w14:paraId="0375FEF4" w14:textId="77777777" w:rsidR="00E71F81" w:rsidRDefault="00812530" w:rsidP="00812530">
            <w:pPr>
              <w:pStyle w:val="ListParagraph"/>
              <w:ind w:left="0"/>
            </w:pPr>
            <w:proofErr w:type="spellStart"/>
            <w:r>
              <w:t>GenOpt</w:t>
            </w:r>
            <w:proofErr w:type="spellEnd"/>
            <w:r>
              <w:t xml:space="preserve"> file defining configuration options</w:t>
            </w:r>
          </w:p>
        </w:tc>
      </w:tr>
      <w:tr w:rsidR="00812530" w14:paraId="2D9EF6D1" w14:textId="77777777" w:rsidTr="00812530">
        <w:tc>
          <w:tcPr>
            <w:tcW w:w="551" w:type="dxa"/>
          </w:tcPr>
          <w:p w14:paraId="232807D7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1C1795A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Genopt-H2K-CMD.GO-cmd</w:t>
            </w:r>
          </w:p>
        </w:tc>
        <w:tc>
          <w:tcPr>
            <w:tcW w:w="4934" w:type="dxa"/>
          </w:tcPr>
          <w:p w14:paraId="06595F05" w14:textId="77777777" w:rsidR="00812530" w:rsidRDefault="00812530" w:rsidP="00812530">
            <w:pPr>
              <w:pStyle w:val="ListParagraph"/>
              <w:ind w:left="0"/>
            </w:pPr>
            <w:proofErr w:type="spellStart"/>
            <w:r>
              <w:t>GenOpt</w:t>
            </w:r>
            <w:proofErr w:type="spellEnd"/>
            <w:r>
              <w:t xml:space="preserve"> file defining how </w:t>
            </w:r>
            <w:proofErr w:type="spellStart"/>
            <w:r>
              <w:t>GenOpt</w:t>
            </w:r>
            <w:proofErr w:type="spellEnd"/>
            <w:r>
              <w:t xml:space="preserve"> should manipulate HTAP inputs during optimization</w:t>
            </w:r>
          </w:p>
        </w:tc>
      </w:tr>
      <w:tr w:rsidR="00812530" w14:paraId="79797282" w14:textId="77777777" w:rsidTr="00812530">
        <w:tc>
          <w:tcPr>
            <w:tcW w:w="551" w:type="dxa"/>
          </w:tcPr>
          <w:p w14:paraId="466F8C03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05B31FF" w14:textId="77777777" w:rsidR="00812530" w:rsidRDefault="00812530" w:rsidP="00812530">
            <w:pPr>
              <w:pStyle w:val="ListParagraph"/>
              <w:ind w:left="0"/>
            </w:pPr>
            <w:r w:rsidRPr="00812530">
              <w:t>Genopt-H2K-INI.GO-ini</w:t>
            </w:r>
          </w:p>
        </w:tc>
        <w:tc>
          <w:tcPr>
            <w:tcW w:w="4934" w:type="dxa"/>
          </w:tcPr>
          <w:p w14:paraId="0599D47D" w14:textId="77777777" w:rsidR="00812530" w:rsidRDefault="00812530" w:rsidP="00812530">
            <w:pPr>
              <w:pStyle w:val="ListParagraph"/>
              <w:ind w:left="0"/>
            </w:pPr>
            <w:proofErr w:type="spellStart"/>
            <w:r>
              <w:t>GenOpt</w:t>
            </w:r>
            <w:proofErr w:type="spellEnd"/>
            <w:r>
              <w:t xml:space="preserve"> file that controls how </w:t>
            </w:r>
            <w:proofErr w:type="spellStart"/>
            <w:r>
              <w:t>GenOpt</w:t>
            </w:r>
            <w:proofErr w:type="spellEnd"/>
            <w:r>
              <w:t xml:space="preserve"> invokes HTAP and how HTAP output should be parsed</w:t>
            </w:r>
          </w:p>
        </w:tc>
      </w:tr>
      <w:tr w:rsidR="00812530" w14:paraId="0CB6A412" w14:textId="77777777" w:rsidTr="00812530">
        <w:tc>
          <w:tcPr>
            <w:tcW w:w="551" w:type="dxa"/>
          </w:tcPr>
          <w:p w14:paraId="432AE0C9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5EFE46B9" w14:textId="77777777" w:rsidR="00812530" w:rsidRDefault="00812530" w:rsidP="00812530">
            <w:pPr>
              <w:pStyle w:val="ListParagraph"/>
              <w:ind w:left="0"/>
            </w:pPr>
            <w:r>
              <w:t>HOT2000.choices</w:t>
            </w:r>
          </w:p>
        </w:tc>
        <w:tc>
          <w:tcPr>
            <w:tcW w:w="4934" w:type="dxa"/>
          </w:tcPr>
          <w:p w14:paraId="5BEC20E4" w14:textId="77777777" w:rsidR="00812530" w:rsidRDefault="00812530" w:rsidP="00812530">
            <w:pPr>
              <w:pStyle w:val="ListParagraph"/>
              <w:ind w:left="0"/>
            </w:pPr>
            <w:proofErr w:type="gramStart"/>
            <w:r>
              <w:t>Sample .choice</w:t>
            </w:r>
            <w:proofErr w:type="gramEnd"/>
            <w:r>
              <w:t xml:space="preserve"> file that defines the parameters for a single HTAP simulation</w:t>
            </w:r>
          </w:p>
        </w:tc>
      </w:tr>
      <w:tr w:rsidR="00812530" w14:paraId="3B8AD05A" w14:textId="77777777" w:rsidTr="00812530">
        <w:tc>
          <w:tcPr>
            <w:tcW w:w="551" w:type="dxa"/>
          </w:tcPr>
          <w:p w14:paraId="55C106D4" w14:textId="77777777" w:rsidR="00812530" w:rsidRDefault="00812530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92FC702" w14:textId="77777777" w:rsidR="00812530" w:rsidRDefault="00812530" w:rsidP="00812530">
            <w:pPr>
              <w:pStyle w:val="ListParagraph"/>
              <w:ind w:left="0"/>
            </w:pPr>
            <w:r>
              <w:t>HOT2000.options</w:t>
            </w:r>
          </w:p>
        </w:tc>
        <w:tc>
          <w:tcPr>
            <w:tcW w:w="4934" w:type="dxa"/>
          </w:tcPr>
          <w:p w14:paraId="68F28951" w14:textId="77777777" w:rsidR="00812530" w:rsidRDefault="00812530" w:rsidP="00812530">
            <w:pPr>
              <w:pStyle w:val="ListParagraph"/>
              <w:ind w:left="0"/>
            </w:pPr>
            <w:proofErr w:type="gramStart"/>
            <w:r>
              <w:t>Sample .options</w:t>
            </w:r>
            <w:proofErr w:type="gramEnd"/>
            <w:r>
              <w:t xml:space="preserve"> file that defines the valid options for each HTAP parameter.</w:t>
            </w:r>
          </w:p>
        </w:tc>
      </w:tr>
      <w:tr w:rsidR="00812530" w14:paraId="39646D96" w14:textId="77777777" w:rsidTr="00812530">
        <w:tc>
          <w:tcPr>
            <w:tcW w:w="551" w:type="dxa"/>
          </w:tcPr>
          <w:p w14:paraId="5767E410" w14:textId="77777777" w:rsidR="00812530" w:rsidRDefault="00395AF8" w:rsidP="00812530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47A50BB5" w14:textId="77777777" w:rsidR="00812530" w:rsidRDefault="00395AF8" w:rsidP="00812530">
            <w:pPr>
              <w:pStyle w:val="ListParagraph"/>
              <w:ind w:left="0"/>
            </w:pPr>
            <w:r w:rsidRPr="00395AF8">
              <w:t>HTAP-</w:t>
            </w:r>
            <w:proofErr w:type="spellStart"/>
            <w:r w:rsidRPr="00395AF8">
              <w:t>Template.choices</w:t>
            </w:r>
            <w:proofErr w:type="spellEnd"/>
          </w:p>
        </w:tc>
        <w:tc>
          <w:tcPr>
            <w:tcW w:w="4934" w:type="dxa"/>
          </w:tcPr>
          <w:p w14:paraId="21BF0D0D" w14:textId="77777777" w:rsidR="00812530" w:rsidRDefault="00395AF8" w:rsidP="00395AF8">
            <w:pPr>
              <w:pStyle w:val="ListParagraph"/>
              <w:ind w:left="0"/>
            </w:pPr>
            <w:r>
              <w:t xml:space="preserve">Template used to by </w:t>
            </w:r>
            <w:proofErr w:type="spellStart"/>
            <w:r>
              <w:t>GenOpt</w:t>
            </w:r>
            <w:proofErr w:type="spellEnd"/>
            <w:r>
              <w:t xml:space="preserve"> to generate files that can be read by HTAP.</w:t>
            </w:r>
          </w:p>
        </w:tc>
      </w:tr>
      <w:tr w:rsidR="00395AF8" w14:paraId="1E15132F" w14:textId="77777777" w:rsidTr="00812530">
        <w:tc>
          <w:tcPr>
            <w:tcW w:w="551" w:type="dxa"/>
          </w:tcPr>
          <w:p w14:paraId="5CCCE05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3AC85DED" w14:textId="77777777" w:rsidR="00395AF8" w:rsidRDefault="00395AF8" w:rsidP="00395AF8">
            <w:pPr>
              <w:pStyle w:val="ListParagraph"/>
              <w:ind w:left="0"/>
            </w:pPr>
            <w:r w:rsidRPr="00395AF8">
              <w:t>HTAP-Template-</w:t>
            </w:r>
            <w:proofErr w:type="spellStart"/>
            <w:r w:rsidRPr="00395AF8">
              <w:t>MakeChoices.choices</w:t>
            </w:r>
            <w:proofErr w:type="spellEnd"/>
          </w:p>
        </w:tc>
        <w:tc>
          <w:tcPr>
            <w:tcW w:w="4934" w:type="dxa"/>
          </w:tcPr>
          <w:p w14:paraId="33C81687" w14:textId="77777777" w:rsidR="00395AF8" w:rsidRDefault="00395AF8" w:rsidP="00395AF8">
            <w:pPr>
              <w:pStyle w:val="ListParagraph"/>
              <w:ind w:left="0"/>
            </w:pPr>
            <w:r>
              <w:t xml:space="preserve">Template used to by </w:t>
            </w:r>
            <w:proofErr w:type="spellStart"/>
            <w:r>
              <w:t>GenOpt</w:t>
            </w:r>
            <w:proofErr w:type="spellEnd"/>
            <w:r>
              <w:t xml:space="preserve"> to generate files that can be read by when running archetypes defined in a .csv file</w:t>
            </w:r>
          </w:p>
        </w:tc>
      </w:tr>
      <w:tr w:rsidR="00395AF8" w14:paraId="41E504AF" w14:textId="77777777" w:rsidTr="00812530">
        <w:tc>
          <w:tcPr>
            <w:tcW w:w="551" w:type="dxa"/>
          </w:tcPr>
          <w:p w14:paraId="298DB942" w14:textId="77777777" w:rsidR="00395AF8" w:rsidRDefault="00395AF8" w:rsidP="00395AF8">
            <w:pPr>
              <w:pStyle w:val="ListParagraph"/>
              <w:ind w:left="0"/>
            </w:pPr>
            <w:r>
              <w:lastRenderedPageBreak/>
              <w:sym w:font="Webdings" w:char="F09D"/>
            </w:r>
          </w:p>
        </w:tc>
        <w:tc>
          <w:tcPr>
            <w:tcW w:w="3544" w:type="dxa"/>
          </w:tcPr>
          <w:p w14:paraId="3D08E1E2" w14:textId="77777777" w:rsidR="00395AF8" w:rsidRDefault="00395AF8" w:rsidP="00395AF8">
            <w:pPr>
              <w:pStyle w:val="ListParagraph"/>
              <w:ind w:left="0"/>
            </w:pPr>
            <w:r w:rsidRPr="00395AF8">
              <w:t>recover-</w:t>
            </w:r>
            <w:proofErr w:type="spellStart"/>
            <w:r w:rsidRPr="00395AF8">
              <w:t>results.rb</w:t>
            </w:r>
            <w:proofErr w:type="spellEnd"/>
          </w:p>
        </w:tc>
        <w:tc>
          <w:tcPr>
            <w:tcW w:w="4934" w:type="dxa"/>
          </w:tcPr>
          <w:p w14:paraId="18CE6AD4" w14:textId="77777777" w:rsidR="00395AF8" w:rsidRDefault="00395AF8" w:rsidP="00395AF8">
            <w:pPr>
              <w:pStyle w:val="ListParagraph"/>
              <w:ind w:left="0"/>
            </w:pPr>
            <w:r>
              <w:t xml:space="preserve">Ruby script that converts </w:t>
            </w:r>
            <w:proofErr w:type="spellStart"/>
            <w:r>
              <w:t>GenOpt</w:t>
            </w:r>
            <w:proofErr w:type="spellEnd"/>
            <w:r>
              <w:t xml:space="preserve"> output into .csv format </w:t>
            </w:r>
          </w:p>
        </w:tc>
      </w:tr>
      <w:tr w:rsidR="00395AF8" w14:paraId="713FEBBF" w14:textId="77777777" w:rsidTr="00812530">
        <w:tc>
          <w:tcPr>
            <w:tcW w:w="551" w:type="dxa"/>
          </w:tcPr>
          <w:p w14:paraId="09F173DC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0EF680F0" w14:textId="77777777" w:rsidR="00395AF8" w:rsidRDefault="00395AF8" w:rsidP="00395AF8">
            <w:pPr>
              <w:pStyle w:val="ListParagraph"/>
              <w:ind w:left="0"/>
            </w:pPr>
            <w:r>
              <w:t>runH2K</w:t>
            </w:r>
            <w:r w:rsidRPr="00395AF8">
              <w:t>.rb</w:t>
            </w:r>
          </w:p>
        </w:tc>
        <w:tc>
          <w:tcPr>
            <w:tcW w:w="4934" w:type="dxa"/>
          </w:tcPr>
          <w:p w14:paraId="21BD2BA4" w14:textId="77777777" w:rsidR="00395AF8" w:rsidRDefault="00395AF8" w:rsidP="00395AF8">
            <w:pPr>
              <w:pStyle w:val="ListParagraph"/>
              <w:ind w:left="0"/>
            </w:pPr>
            <w:commentRangeStart w:id="4"/>
            <w:r>
              <w:t>Ruby script that invokes HOT2000.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395AF8" w14:paraId="381B85F4" w14:textId="77777777" w:rsidTr="00812530">
        <w:tc>
          <w:tcPr>
            <w:tcW w:w="551" w:type="dxa"/>
          </w:tcPr>
          <w:p w14:paraId="3C43EEEE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1531F3B6" w14:textId="77777777" w:rsidR="00395AF8" w:rsidRDefault="00395AF8" w:rsidP="00395AF8">
            <w:pPr>
              <w:pStyle w:val="ListParagraph"/>
              <w:ind w:left="0"/>
            </w:pPr>
            <w:r>
              <w:t>start-</w:t>
            </w:r>
            <w:proofErr w:type="spellStart"/>
            <w:r>
              <w:t>substitute.rb</w:t>
            </w:r>
            <w:proofErr w:type="spellEnd"/>
          </w:p>
        </w:tc>
        <w:tc>
          <w:tcPr>
            <w:tcW w:w="4934" w:type="dxa"/>
          </w:tcPr>
          <w:p w14:paraId="385F3907" w14:textId="77777777" w:rsidR="00395AF8" w:rsidRDefault="00395AF8" w:rsidP="00395AF8">
            <w:pPr>
              <w:pStyle w:val="ListParagraph"/>
              <w:ind w:left="0"/>
            </w:pPr>
            <w:r>
              <w:t>Wrapper to substitute-h2k.rb for use when running archetypes defined in a .csv file</w:t>
            </w:r>
          </w:p>
        </w:tc>
      </w:tr>
      <w:tr w:rsidR="00395AF8" w14:paraId="6FF1FC2C" w14:textId="77777777" w:rsidTr="00812530">
        <w:tc>
          <w:tcPr>
            <w:tcW w:w="551" w:type="dxa"/>
          </w:tcPr>
          <w:p w14:paraId="12EEB544" w14:textId="77777777" w:rsidR="00395AF8" w:rsidRDefault="00395AF8" w:rsidP="00395AF8">
            <w:pPr>
              <w:pStyle w:val="ListParagraph"/>
              <w:ind w:left="0"/>
            </w:pPr>
            <w:r>
              <w:sym w:font="Webdings" w:char="F09D"/>
            </w:r>
          </w:p>
        </w:tc>
        <w:tc>
          <w:tcPr>
            <w:tcW w:w="3544" w:type="dxa"/>
          </w:tcPr>
          <w:p w14:paraId="6AAC9A16" w14:textId="77777777" w:rsidR="00395AF8" w:rsidRDefault="00395AF8" w:rsidP="00395AF8">
            <w:pPr>
              <w:pStyle w:val="ListParagraph"/>
              <w:ind w:left="0"/>
            </w:pPr>
            <w:r>
              <w:t xml:space="preserve">substitute-h2k.rb </w:t>
            </w:r>
          </w:p>
        </w:tc>
        <w:tc>
          <w:tcPr>
            <w:tcW w:w="4934" w:type="dxa"/>
          </w:tcPr>
          <w:p w14:paraId="7AA03A85" w14:textId="77777777" w:rsidR="00395AF8" w:rsidRDefault="00395AF8" w:rsidP="00395AF8">
            <w:pPr>
              <w:pStyle w:val="ListParagraph"/>
              <w:ind w:left="0"/>
            </w:pPr>
            <w:r>
              <w:t xml:space="preserve">Pre- and post-processor used to invoke h2k simulations </w:t>
            </w:r>
          </w:p>
        </w:tc>
      </w:tr>
    </w:tbl>
    <w:p w14:paraId="31640791" w14:textId="77777777"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Ferguson, Alex" w:date="2017-08-04T14:52:00Z" w:initials="FA">
    <w:p w14:paraId="7EAFB270" w14:textId="77777777" w:rsidR="006F36B1" w:rsidRDefault="006F36B1">
      <w:pPr>
        <w:pStyle w:val="CommentText"/>
      </w:pPr>
      <w:r>
        <w:rPr>
          <w:rStyle w:val="CommentReference"/>
        </w:rPr>
        <w:annotationRef/>
      </w:r>
      <w:r>
        <w:t>Is this still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AFB2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AFB270" w16cid:durableId="1FA78B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1AAF8" w14:textId="77777777" w:rsidR="00243462" w:rsidRDefault="00243462" w:rsidP="00A57CA4">
      <w:pPr>
        <w:spacing w:after="0" w:line="240" w:lineRule="auto"/>
      </w:pPr>
      <w:r>
        <w:separator/>
      </w:r>
    </w:p>
  </w:endnote>
  <w:endnote w:type="continuationSeparator" w:id="0">
    <w:p w14:paraId="658AA155" w14:textId="77777777" w:rsidR="00243462" w:rsidRDefault="00243462" w:rsidP="00A5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APDings">
    <w:altName w:val="Symbol"/>
    <w:panose1 w:val="020B0604020202020204"/>
    <w:charset w:val="02"/>
    <w:family w:val="modern"/>
    <w:pitch w:val="fixed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6FF93" w14:textId="77777777" w:rsidR="00243462" w:rsidRDefault="00243462" w:rsidP="00A57CA4">
      <w:pPr>
        <w:spacing w:after="0" w:line="240" w:lineRule="auto"/>
      </w:pPr>
      <w:r>
        <w:separator/>
      </w:r>
    </w:p>
  </w:footnote>
  <w:footnote w:type="continuationSeparator" w:id="0">
    <w:p w14:paraId="224BDF84" w14:textId="77777777" w:rsidR="00243462" w:rsidRDefault="00243462" w:rsidP="00A57CA4">
      <w:pPr>
        <w:spacing w:after="0" w:line="240" w:lineRule="auto"/>
      </w:pPr>
      <w:r>
        <w:continuationSeparator/>
      </w:r>
    </w:p>
  </w:footnote>
  <w:footnote w:id="1">
    <w:p w14:paraId="7510200B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These may be implemented as a separate git submodule in the future.</w:t>
      </w:r>
    </w:p>
  </w:footnote>
  <w:footnote w:id="2">
    <w:p w14:paraId="06AA3F4F" w14:textId="77777777" w:rsidR="006F36B1" w:rsidRDefault="006F36B1">
      <w:pPr>
        <w:pStyle w:val="FootnoteText"/>
      </w:pPr>
      <w:r>
        <w:rPr>
          <w:rStyle w:val="FootnoteReference"/>
        </w:rPr>
        <w:footnoteRef/>
      </w:r>
      <w:r>
        <w:t xml:space="preserve"> Future work will re-write this perl script in ruby.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340"/>
    <w:multiLevelType w:val="hybridMultilevel"/>
    <w:tmpl w:val="823CC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951FB"/>
    <w:multiLevelType w:val="hybridMultilevel"/>
    <w:tmpl w:val="BD668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0801"/>
    <w:multiLevelType w:val="hybridMultilevel"/>
    <w:tmpl w:val="5A281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82FA8"/>
    <w:multiLevelType w:val="hybridMultilevel"/>
    <w:tmpl w:val="04801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guson, Alex">
    <w15:presenceInfo w15:providerId="AD" w15:userId="S-1-5-21-66081788-462978661-1268862865-94851"/>
  </w15:person>
  <w15:person w15:author="Ryan McCuaig">
    <w15:presenceInfo w15:providerId="Windows Live" w15:userId="ed2b946baa12d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3D"/>
    <w:rsid w:val="00013376"/>
    <w:rsid w:val="00080996"/>
    <w:rsid w:val="000873E7"/>
    <w:rsid w:val="000C4C0C"/>
    <w:rsid w:val="000D17DB"/>
    <w:rsid w:val="00172995"/>
    <w:rsid w:val="00185FA9"/>
    <w:rsid w:val="001B4593"/>
    <w:rsid w:val="001E37B8"/>
    <w:rsid w:val="00243462"/>
    <w:rsid w:val="002C66DD"/>
    <w:rsid w:val="002E17FB"/>
    <w:rsid w:val="00310CB3"/>
    <w:rsid w:val="00314862"/>
    <w:rsid w:val="003153B6"/>
    <w:rsid w:val="00334388"/>
    <w:rsid w:val="00363D33"/>
    <w:rsid w:val="003815EF"/>
    <w:rsid w:val="00395AF8"/>
    <w:rsid w:val="003B2482"/>
    <w:rsid w:val="003B676E"/>
    <w:rsid w:val="003C5122"/>
    <w:rsid w:val="0043428F"/>
    <w:rsid w:val="00493265"/>
    <w:rsid w:val="005006F1"/>
    <w:rsid w:val="005B4BDA"/>
    <w:rsid w:val="00634FE1"/>
    <w:rsid w:val="006650A7"/>
    <w:rsid w:val="006C1B3D"/>
    <w:rsid w:val="006F36B1"/>
    <w:rsid w:val="00704EEA"/>
    <w:rsid w:val="00723B8B"/>
    <w:rsid w:val="00724B50"/>
    <w:rsid w:val="00743640"/>
    <w:rsid w:val="007B2D6E"/>
    <w:rsid w:val="00812530"/>
    <w:rsid w:val="00842F52"/>
    <w:rsid w:val="00845871"/>
    <w:rsid w:val="00890184"/>
    <w:rsid w:val="008C0F62"/>
    <w:rsid w:val="008C5AD2"/>
    <w:rsid w:val="008F6B43"/>
    <w:rsid w:val="00907A90"/>
    <w:rsid w:val="00995198"/>
    <w:rsid w:val="009A5E77"/>
    <w:rsid w:val="009C1DBE"/>
    <w:rsid w:val="009F4DF0"/>
    <w:rsid w:val="00A366ED"/>
    <w:rsid w:val="00A57CA4"/>
    <w:rsid w:val="00AB6274"/>
    <w:rsid w:val="00B14662"/>
    <w:rsid w:val="00B15FEA"/>
    <w:rsid w:val="00B32415"/>
    <w:rsid w:val="00BC745B"/>
    <w:rsid w:val="00BD444B"/>
    <w:rsid w:val="00C76CFC"/>
    <w:rsid w:val="00C86E15"/>
    <w:rsid w:val="00CC3936"/>
    <w:rsid w:val="00D06E68"/>
    <w:rsid w:val="00DB35AC"/>
    <w:rsid w:val="00DC3D87"/>
    <w:rsid w:val="00E21125"/>
    <w:rsid w:val="00E36413"/>
    <w:rsid w:val="00E71F81"/>
    <w:rsid w:val="00E8033C"/>
    <w:rsid w:val="00E87E0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4C57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310C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noProof/>
      <w:color w:val="808080" w:themeColor="background1" w:themeShade="80"/>
      <w:sz w:val="18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995198"/>
    <w:rPr>
      <w:rFonts w:ascii="Courier New" w:hAnsi="Courier New"/>
      <w:b/>
      <w:color w:val="FF0000"/>
      <w:sz w:val="18"/>
    </w:rPr>
  </w:style>
  <w:style w:type="character" w:customStyle="1" w:styleId="CodeSnip">
    <w:name w:val="CodeSnip"/>
    <w:basedOn w:val="DefaultParagraphFont"/>
    <w:uiPriority w:val="1"/>
    <w:rsid w:val="008C5AD2"/>
    <w:rPr>
      <w:rFonts w:ascii="Courier New" w:hAnsi="Courier New"/>
      <w:b/>
      <w:color w:val="808080" w:themeColor="background1" w:themeShade="80"/>
      <w:sz w:val="18"/>
    </w:rPr>
  </w:style>
  <w:style w:type="table" w:styleId="TableGrid">
    <w:name w:val="Table Grid"/>
    <w:basedOn w:val="TableNormal"/>
    <w:uiPriority w:val="39"/>
    <w:rsid w:val="00E7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57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C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7CA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A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5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portant">
    <w:name w:val="Important!"/>
    <w:basedOn w:val="Code"/>
    <w:qFormat/>
    <w:rsid w:val="002E17FB"/>
    <w:pPr>
      <w:shd w:val="pct5" w:color="FFF2CC" w:themeColor="accent4" w:themeTint="33" w:fill="auto"/>
    </w:pPr>
    <w:rPr>
      <w:color w:val="C45911" w:themeColor="accent2" w:themeShade="BF"/>
      <w:sz w:val="22"/>
    </w:rPr>
  </w:style>
  <w:style w:type="paragraph" w:customStyle="1" w:styleId="Style1">
    <w:name w:val="Style1"/>
    <w:basedOn w:val="Important"/>
    <w:qFormat/>
    <w:rsid w:val="002E17FB"/>
    <w:pPr>
      <w:pBdr>
        <w:top w:val="single" w:sz="6" w:space="1" w:color="0070C0"/>
        <w:left w:val="single" w:sz="6" w:space="4" w:color="0070C0"/>
        <w:bottom w:val="single" w:sz="6" w:space="1" w:color="0070C0"/>
        <w:right w:val="single" w:sz="6" w:space="4" w:color="0070C0"/>
      </w:pBdr>
      <w:shd w:val="clear" w:color="D9E2F3" w:themeColor="accent5" w:themeTint="33" w:fill="D9E2F3" w:themeFill="accent5" w:themeFillTint="33"/>
    </w:pPr>
    <w:rPr>
      <w:rFonts w:asciiTheme="minorHAnsi" w:hAnsiTheme="minorHAnsi"/>
      <w:b/>
      <w:color w:val="0070C0"/>
    </w:rPr>
  </w:style>
  <w:style w:type="paragraph" w:customStyle="1" w:styleId="CodeSnipGREEN">
    <w:name w:val="CodeSnip GREEN"/>
    <w:basedOn w:val="Code"/>
    <w:rsid w:val="00E21125"/>
    <w:rPr>
      <w:color w:val="70AD47" w:themeColor="accent6"/>
    </w:rPr>
  </w:style>
  <w:style w:type="character" w:customStyle="1" w:styleId="CodeSnipGREEN0">
    <w:name w:val="CodeSnip GREEN!"/>
    <w:basedOn w:val="CodeSnipRED"/>
    <w:uiPriority w:val="1"/>
    <w:qFormat/>
    <w:rsid w:val="00E21125"/>
    <w:rPr>
      <w:rFonts w:ascii="Courier New" w:hAnsi="Courier New"/>
      <w:b w:val="0"/>
      <w:color w:val="70AD47" w:themeColor="accent6"/>
      <w:sz w:val="18"/>
    </w:rPr>
  </w:style>
  <w:style w:type="paragraph" w:styleId="Revision">
    <w:name w:val="Revision"/>
    <w:hidden/>
    <w:uiPriority w:val="99"/>
    <w:semiHidden/>
    <w:rsid w:val="001B4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" TargetMode="External"/><Relationship Id="rId13" Type="http://schemas.openxmlformats.org/officeDocument/2006/relationships/hyperlink" Target="https://java.com/en/download/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https://simulationresearch.lbl.gov/GO/download/manual-3-1-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simulationresearch.lbl.gov/GO/" TargetMode="External"/><Relationship Id="rId10" Type="http://schemas.openxmlformats.org/officeDocument/2006/relationships/hyperlink" Target="https://drive.google.com/drive/folders/1DY1Oae9-d9U8U-jxvRBB54EUM8Df8y-u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simulationresearch.lbl.gov/G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5742-7E23-254C-A42A-DA92588F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3611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24146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Ryan McCuaig</cp:lastModifiedBy>
  <cp:revision>8</cp:revision>
  <cp:lastPrinted>2018-11-27T18:53:00Z</cp:lastPrinted>
  <dcterms:created xsi:type="dcterms:W3CDTF">2018-02-02T20:48:00Z</dcterms:created>
  <dcterms:modified xsi:type="dcterms:W3CDTF">2018-11-27T18:54:00Z</dcterms:modified>
</cp:coreProperties>
</file>